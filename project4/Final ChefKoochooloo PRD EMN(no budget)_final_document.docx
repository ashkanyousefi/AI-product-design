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082800" cy="20955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828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i w:val="0"/>
          <w:smallCaps w:val="0"/>
          <w:strike w:val="0"/>
          <w:u w:val="none"/>
          <w:shd w:fill="auto" w:val="clear"/>
          <w:vertAlign w:val="baseline"/>
        </w:rPr>
      </w:pPr>
      <w:bookmarkStart w:colFirst="0" w:colLast="0" w:name="_t3mbkul6zmug" w:id="0"/>
      <w:bookmarkEnd w:id="0"/>
      <w:r w:rsidDel="00000000" w:rsidR="00000000" w:rsidRPr="00000000">
        <w:rPr>
          <w:i w:val="0"/>
          <w:smallCaps w:val="0"/>
          <w:strike w:val="0"/>
          <w:u w:val="none"/>
          <w:shd w:fill="auto" w:val="clear"/>
          <w:vertAlign w:val="baseline"/>
          <w:rtl w:val="0"/>
        </w:rPr>
        <w:t xml:space="preserve">Product Requirements</w:t>
      </w:r>
      <w:r w:rsidDel="00000000" w:rsidR="00000000" w:rsidRPr="00000000">
        <w:rPr>
          <w:i w:val="0"/>
          <w:smallCaps w:val="0"/>
          <w:strike w:val="0"/>
          <w:u w:val="none"/>
          <w:shd w:fill="auto" w:val="clear"/>
          <w:vertAlign w:val="baseline"/>
          <w:rtl w:val="0"/>
        </w:rPr>
        <w:t xml:space="preserve"> Document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5854700</wp:posOffset>
                </wp:positionV>
                <wp:extent cx="1885084" cy="471920"/>
                <wp:effectExtent b="0" l="0" r="0" t="0"/>
                <wp:wrapNone/>
                <wp:docPr id="1" name=""/>
                <a:graphic>
                  <a:graphicData uri="http://schemas.microsoft.com/office/word/2010/wordprocessingShape">
                    <wps:wsp>
                      <wps:cNvSpPr/>
                      <wps:cNvPr id="2" name="Shape 2"/>
                      <wps:spPr>
                        <a:xfrm>
                          <a:off x="4417746" y="3558328"/>
                          <a:ext cx="1856509" cy="443345"/>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Chef Koochooloo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5854700</wp:posOffset>
                </wp:positionV>
                <wp:extent cx="1885084" cy="47192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85084" cy="471920"/>
                        </a:xfrm>
                        <a:prstGeom prst="rect"/>
                        <a:ln/>
                      </pic:spPr>
                    </pic:pic>
                  </a:graphicData>
                </a:graphic>
              </wp:anchor>
            </w:drawing>
          </mc:Fallback>
        </mc:AlternateConten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pPr>
      <w:bookmarkStart w:colFirst="0" w:colLast="0" w:name="_am9s8jki49tn" w:id="1"/>
      <w:bookmarkEnd w:id="1"/>
      <w:r w:rsidDel="00000000" w:rsidR="00000000" w:rsidRPr="00000000">
        <w:rPr>
          <w:rtl w:val="0"/>
        </w:rPr>
        <w:t xml:space="preserve">Revision Date: 01/03/2020</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pPr>
      <w:bookmarkStart w:colFirst="0" w:colLast="0" w:name="_5hgiwg3l256o" w:id="2"/>
      <w:bookmarkEnd w:id="2"/>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i w:val="0"/>
          <w:smallCaps w:val="0"/>
          <w:strike w:val="0"/>
          <w:u w:val="none"/>
          <w:shd w:fill="auto" w:val="clear"/>
          <w:vertAlign w:val="baseline"/>
        </w:rPr>
      </w:pPr>
      <w:bookmarkStart w:colFirst="0" w:colLast="0" w:name="_tcld8he8t2zh" w:id="3"/>
      <w:bookmarkEnd w:id="3"/>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i w:val="0"/>
          <w:smallCaps w:val="0"/>
          <w:strike w:val="0"/>
          <w:u w:val="none"/>
          <w:shd w:fill="auto" w:val="clear"/>
          <w:vertAlign w:val="baseline"/>
        </w:rPr>
      </w:pPr>
      <w:bookmarkStart w:colFirst="0" w:colLast="0" w:name="_2k9ce5zdp9tt" w:id="4"/>
      <w:bookmarkEnd w:id="4"/>
      <w:r w:rsidDel="00000000" w:rsidR="00000000" w:rsidRPr="00000000">
        <w:rPr>
          <w:i w:val="0"/>
          <w:smallCaps w:val="0"/>
          <w:strike w:val="0"/>
          <w:u w:val="none"/>
          <w:shd w:fill="auto" w:val="clear"/>
          <w:vertAlign w:val="baseline"/>
          <w:rtl w:val="0"/>
        </w:rPr>
        <w:t xml:space="preserve">Product Requirements Document </w:t>
      </w:r>
    </w:p>
    <w:p w:rsidR="00000000" w:rsidDel="00000000" w:rsidP="00000000" w:rsidRDefault="00000000" w:rsidRPr="00000000" w14:paraId="00000008">
      <w:pPr>
        <w:numPr>
          <w:ilvl w:val="0"/>
          <w:numId w:val="10"/>
        </w:numPr>
        <w:tabs>
          <w:tab w:val="left" w:pos="480"/>
          <w:tab w:val="right" w:pos="9350"/>
        </w:tabs>
        <w:spacing w:after="100" w:lineRule="auto"/>
        <w:ind w:left="720" w:hanging="360"/>
        <w:jc w:val="both"/>
        <w:rPr/>
      </w:pPr>
      <w:hyperlink w:anchor="_gjdgxs">
        <w:r w:rsidDel="00000000" w:rsidR="00000000" w:rsidRPr="00000000">
          <w:rPr>
            <w:rtl w:val="0"/>
          </w:rPr>
          <w:t xml:space="preserve">Objective</w:t>
        </w:r>
      </w:hyperlink>
      <w:r w:rsidDel="00000000" w:rsidR="00000000" w:rsidRPr="00000000">
        <w:rPr>
          <w:rtl w:val="0"/>
        </w:rPr>
      </w:r>
    </w:p>
    <w:p w:rsidR="00000000" w:rsidDel="00000000" w:rsidP="00000000" w:rsidRDefault="00000000" w:rsidRPr="00000000" w14:paraId="00000009">
      <w:pPr>
        <w:numPr>
          <w:ilvl w:val="0"/>
          <w:numId w:val="10"/>
        </w:numPr>
        <w:tabs>
          <w:tab w:val="left" w:pos="480"/>
          <w:tab w:val="right" w:pos="9350"/>
        </w:tabs>
        <w:spacing w:after="100" w:lineRule="auto"/>
        <w:ind w:left="720" w:hanging="360"/>
        <w:jc w:val="both"/>
        <w:rPr/>
      </w:pPr>
      <w:hyperlink w:anchor="_1fob9te">
        <w:r w:rsidDel="00000000" w:rsidR="00000000" w:rsidRPr="00000000">
          <w:rPr>
            <w:rtl w:val="0"/>
          </w:rPr>
          <w:t xml:space="preserve">Features</w:t>
        </w:r>
      </w:hyperlink>
      <w:r w:rsidDel="00000000" w:rsidR="00000000" w:rsidRPr="00000000">
        <w:rPr>
          <w:rtl w:val="0"/>
        </w:rPr>
      </w:r>
    </w:p>
    <w:p w:rsidR="00000000" w:rsidDel="00000000" w:rsidP="00000000" w:rsidRDefault="00000000" w:rsidRPr="00000000" w14:paraId="0000000A">
      <w:pPr>
        <w:numPr>
          <w:ilvl w:val="0"/>
          <w:numId w:val="10"/>
        </w:numPr>
        <w:tabs>
          <w:tab w:val="left" w:pos="480"/>
          <w:tab w:val="right" w:pos="9350"/>
        </w:tabs>
        <w:spacing w:after="100" w:lineRule="auto"/>
        <w:ind w:left="720" w:hanging="360"/>
        <w:jc w:val="both"/>
        <w:rPr/>
      </w:pPr>
      <w:r w:rsidDel="00000000" w:rsidR="00000000" w:rsidRPr="00000000">
        <w:rPr>
          <w:rtl w:val="0"/>
        </w:rPr>
        <w:t xml:space="preserve">Analytics</w:t>
      </w:r>
    </w:p>
    <w:p w:rsidR="00000000" w:rsidDel="00000000" w:rsidP="00000000" w:rsidRDefault="00000000" w:rsidRPr="00000000" w14:paraId="0000000B">
      <w:pPr>
        <w:numPr>
          <w:ilvl w:val="0"/>
          <w:numId w:val="10"/>
        </w:numPr>
        <w:tabs>
          <w:tab w:val="left" w:pos="480"/>
          <w:tab w:val="right" w:pos="9350"/>
        </w:tabs>
        <w:spacing w:after="100" w:lineRule="auto"/>
        <w:ind w:left="720" w:hanging="360"/>
        <w:jc w:val="both"/>
        <w:rPr/>
      </w:pPr>
      <w:r w:rsidDel="00000000" w:rsidR="00000000" w:rsidRPr="00000000">
        <w:rPr>
          <w:rtl w:val="0"/>
        </w:rPr>
        <w:t xml:space="preserve">Deliverable</w:t>
      </w:r>
    </w:p>
    <w:p w:rsidR="00000000" w:rsidDel="00000000" w:rsidP="00000000" w:rsidRDefault="00000000" w:rsidRPr="00000000" w14:paraId="0000000C">
      <w:pPr>
        <w:numPr>
          <w:ilvl w:val="0"/>
          <w:numId w:val="10"/>
        </w:numPr>
        <w:tabs>
          <w:tab w:val="left" w:pos="480"/>
          <w:tab w:val="right" w:pos="9350"/>
        </w:tabs>
        <w:spacing w:after="100" w:lineRule="auto"/>
        <w:ind w:left="720" w:hanging="360"/>
        <w:jc w:val="both"/>
        <w:rPr/>
      </w:pPr>
      <w:hyperlink w:anchor="_30j0zll">
        <w:r w:rsidDel="00000000" w:rsidR="00000000" w:rsidRPr="00000000">
          <w:rPr>
            <w:rtl w:val="0"/>
          </w:rPr>
          <w:t xml:space="preserve">Release</w:t>
        </w:r>
      </w:hyperlink>
      <w:r w:rsidDel="00000000" w:rsidR="00000000" w:rsidRPr="00000000">
        <w:rPr>
          <w:rtl w:val="0"/>
        </w:rPr>
      </w:r>
    </w:p>
    <w:p w:rsidR="00000000" w:rsidDel="00000000" w:rsidP="00000000" w:rsidRDefault="00000000" w:rsidRPr="00000000" w14:paraId="0000000D">
      <w:pPr>
        <w:numPr>
          <w:ilvl w:val="0"/>
          <w:numId w:val="10"/>
        </w:numPr>
        <w:tabs>
          <w:tab w:val="left" w:pos="480"/>
          <w:tab w:val="right" w:pos="9350"/>
        </w:tabs>
        <w:spacing w:after="100" w:lineRule="auto"/>
        <w:ind w:left="720" w:hanging="360"/>
        <w:jc w:val="both"/>
        <w:rPr/>
      </w:pPr>
      <w:hyperlink w:anchor="_tyjcwt">
        <w:r w:rsidDel="00000000" w:rsidR="00000000" w:rsidRPr="00000000">
          <w:rPr>
            <w:rtl w:val="0"/>
          </w:rPr>
          <w:t xml:space="preserve">Future work</w:t>
        </w:r>
      </w:hyperlink>
      <w:r w:rsidDel="00000000" w:rsidR="00000000" w:rsidRPr="00000000">
        <w:rPr>
          <w:rtl w:val="0"/>
        </w:rPr>
      </w:r>
    </w:p>
    <w:p w:rsidR="00000000" w:rsidDel="00000000" w:rsidP="00000000" w:rsidRDefault="00000000" w:rsidRPr="00000000" w14:paraId="0000000E">
      <w:pPr>
        <w:numPr>
          <w:ilvl w:val="0"/>
          <w:numId w:val="10"/>
        </w:numPr>
        <w:tabs>
          <w:tab w:val="left" w:pos="480"/>
          <w:tab w:val="right" w:pos="9350"/>
        </w:tabs>
        <w:spacing w:after="100" w:lineRule="auto"/>
        <w:ind w:left="720" w:hanging="360"/>
        <w:jc w:val="both"/>
        <w:rPr/>
      </w:pPr>
      <w:r w:rsidDel="00000000" w:rsidR="00000000" w:rsidRPr="00000000">
        <w:rPr>
          <w:rtl w:val="0"/>
        </w:rPr>
        <w:t xml:space="preserve">Appendix</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ind w:left="0" w:firstLine="0"/>
        <w:jc w:val="both"/>
        <w:rPr>
          <w:highlight w:val="white"/>
        </w:rPr>
      </w:pPr>
      <w:r w:rsidDel="00000000" w:rsidR="00000000" w:rsidRPr="00000000">
        <w:rPr>
          <w:rtl w:val="0"/>
        </w:rPr>
      </w:r>
    </w:p>
    <w:p w:rsidR="00000000" w:rsidDel="00000000" w:rsidP="00000000" w:rsidRDefault="00000000" w:rsidRPr="00000000" w14:paraId="0000002D">
      <w:pPr>
        <w:pStyle w:val="Heading1"/>
        <w:keepNext w:val="1"/>
        <w:keepLines w:val="1"/>
        <w:numPr>
          <w:ilvl w:val="0"/>
          <w:numId w:val="12"/>
        </w:numPr>
        <w:spacing w:before="240" w:lineRule="auto"/>
        <w:ind w:left="720" w:hanging="360"/>
        <w:jc w:val="both"/>
        <w:rPr/>
      </w:pPr>
      <w:bookmarkStart w:colFirst="0" w:colLast="0" w:name="_cmov73ptwy7l" w:id="5"/>
      <w:bookmarkEnd w:id="5"/>
      <w:r w:rsidDel="00000000" w:rsidR="00000000" w:rsidRPr="00000000">
        <w:rPr>
          <w:sz w:val="36"/>
          <w:szCs w:val="36"/>
          <w:vertAlign w:val="baseline"/>
          <w:rtl w:val="0"/>
        </w:rPr>
        <w:t xml:space="preserve">Objective</w:t>
      </w:r>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720" w:right="0" w:firstLine="0"/>
        <w:jc w:val="both"/>
        <w:rPr>
          <w:i w:val="0"/>
          <w:smallCaps w:val="0"/>
          <w:strike w:val="0"/>
          <w:color w:val="999999"/>
          <w:sz w:val="28"/>
          <w:szCs w:val="28"/>
          <w:u w:val="none"/>
          <w:shd w:fill="auto" w:val="clear"/>
          <w:vertAlign w:val="baseline"/>
        </w:rPr>
      </w:pPr>
      <w:bookmarkStart w:colFirst="0" w:colLast="0" w:name="_y7h9n2j1ct9r" w:id="6"/>
      <w:bookmarkEnd w:id="6"/>
      <w:r w:rsidDel="00000000" w:rsidR="00000000" w:rsidRPr="00000000">
        <w:rPr>
          <w:i w:val="0"/>
          <w:smallCaps w:val="0"/>
          <w:strike w:val="0"/>
          <w:color w:val="999999"/>
          <w:sz w:val="28"/>
          <w:szCs w:val="28"/>
          <w:u w:val="none"/>
          <w:shd w:fill="auto" w:val="clear"/>
          <w:vertAlign w:val="baseline"/>
          <w:rtl w:val="0"/>
        </w:rPr>
        <w:t xml:space="preserve">Vision </w:t>
      </w:r>
    </w:p>
    <w:p w:rsidR="00000000" w:rsidDel="00000000" w:rsidP="00000000" w:rsidRDefault="00000000" w:rsidRPr="00000000" w14:paraId="0000002F">
      <w:pPr>
        <w:ind w:left="720" w:firstLine="0"/>
        <w:jc w:val="both"/>
        <w:rPr/>
      </w:pPr>
      <w:r w:rsidDel="00000000" w:rsidR="00000000" w:rsidRPr="00000000">
        <w:rPr>
          <w:rtl w:val="0"/>
        </w:rPr>
        <w:t xml:space="preserve">We want health, happiness, and smarts for children around the world.</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spacing w:line="276" w:lineRule="auto"/>
        <w:ind w:left="720" w:firstLine="0"/>
        <w:jc w:val="both"/>
        <w:rPr>
          <w:color w:val="999999"/>
          <w:sz w:val="28"/>
          <w:szCs w:val="28"/>
          <w:highlight w:val="white"/>
        </w:rPr>
      </w:pPr>
      <w:r w:rsidDel="00000000" w:rsidR="00000000" w:rsidRPr="00000000">
        <w:rPr>
          <w:color w:val="999999"/>
          <w:sz w:val="28"/>
          <w:szCs w:val="28"/>
          <w:rtl w:val="0"/>
        </w:rPr>
        <w:t xml:space="preserve">Project Overview</w:t>
      </w:r>
      <w:r w:rsidDel="00000000" w:rsidR="00000000" w:rsidRPr="00000000">
        <w:rPr>
          <w:rtl w:val="0"/>
        </w:rPr>
      </w:r>
    </w:p>
    <w:p w:rsidR="00000000" w:rsidDel="00000000" w:rsidP="00000000" w:rsidRDefault="00000000" w:rsidRPr="00000000" w14:paraId="00000032">
      <w:pPr>
        <w:spacing w:line="276" w:lineRule="auto"/>
        <w:ind w:left="720" w:firstLine="0"/>
        <w:jc w:val="both"/>
        <w:rPr/>
      </w:pPr>
      <w:r w:rsidDel="00000000" w:rsidR="00000000" w:rsidRPr="00000000">
        <w:rPr>
          <w:rtl w:val="0"/>
        </w:rPr>
        <w:t xml:space="preserve">Chef Koochooloo is an educational organization based in Silicon Valley that teaches students in grades K-5 core academics, international culture, and healthy eating through the process of cooking. We aim to make the educational experience more engaging and fun by using cooking. We are the only educational cooking web-app in the market that teaches STEM and Common Core and are looking to incorporate ELD and NGSS.</w:t>
      </w:r>
    </w:p>
    <w:p w:rsidR="00000000" w:rsidDel="00000000" w:rsidP="00000000" w:rsidRDefault="00000000" w:rsidRPr="00000000" w14:paraId="00000033">
      <w:pPr>
        <w:spacing w:line="276" w:lineRule="auto"/>
        <w:ind w:left="720" w:firstLine="0"/>
        <w:jc w:val="both"/>
        <w:rPr/>
      </w:pPr>
      <w:r w:rsidDel="00000000" w:rsidR="00000000" w:rsidRPr="00000000">
        <w:rPr>
          <w:rtl w:val="0"/>
        </w:rPr>
      </w:r>
    </w:p>
    <w:p w:rsidR="00000000" w:rsidDel="00000000" w:rsidP="00000000" w:rsidRDefault="00000000" w:rsidRPr="00000000" w14:paraId="00000034">
      <w:pPr>
        <w:spacing w:line="276" w:lineRule="auto"/>
        <w:ind w:left="720" w:firstLine="0"/>
        <w:jc w:val="both"/>
        <w:rPr/>
      </w:pPr>
      <w:r w:rsidDel="00000000" w:rsidR="00000000" w:rsidRPr="00000000">
        <w:rPr>
          <w:rtl w:val="0"/>
        </w:rPr>
        <w:t xml:space="preserve">Chef Koochooloo is looking to </w:t>
      </w:r>
      <w:r w:rsidDel="00000000" w:rsidR="00000000" w:rsidRPr="00000000">
        <w:rPr>
          <w:highlight w:val="yellow"/>
          <w:rtl w:val="0"/>
        </w:rPr>
        <w:t xml:space="preserve">rebuild</w:t>
      </w:r>
      <w:r w:rsidDel="00000000" w:rsidR="00000000" w:rsidRPr="00000000">
        <w:rPr>
          <w:rtl w:val="0"/>
        </w:rPr>
        <w:t xml:space="preserve"> its educational gaming web application adding </w:t>
      </w:r>
      <w:r w:rsidDel="00000000" w:rsidR="00000000" w:rsidRPr="00000000">
        <w:rPr>
          <w:highlight w:val="white"/>
          <w:rtl w:val="0"/>
        </w:rPr>
        <w:t xml:space="preserve">new features that were requested by teachers during the pilot sessions</w:t>
      </w:r>
      <w:r w:rsidDel="00000000" w:rsidR="00000000" w:rsidRPr="00000000">
        <w:rPr>
          <w:rtl w:val="0"/>
        </w:rPr>
        <w:t xml:space="preserve">. Currently, our web application is lacking gamification and some elements need to be redesigned.</w:t>
      </w:r>
    </w:p>
    <w:p w:rsidR="00000000" w:rsidDel="00000000" w:rsidP="00000000" w:rsidRDefault="00000000" w:rsidRPr="00000000" w14:paraId="00000035">
      <w:pPr>
        <w:spacing w:line="276" w:lineRule="auto"/>
        <w:ind w:left="720" w:firstLine="0"/>
        <w:jc w:val="both"/>
        <w:rPr/>
      </w:pPr>
      <w:r w:rsidDel="00000000" w:rsidR="00000000" w:rsidRPr="00000000">
        <w:rPr>
          <w:rtl w:val="0"/>
        </w:rPr>
      </w:r>
    </w:p>
    <w:p w:rsidR="00000000" w:rsidDel="00000000" w:rsidP="00000000" w:rsidRDefault="00000000" w:rsidRPr="00000000" w14:paraId="00000036">
      <w:pPr>
        <w:keepNext w:val="1"/>
        <w:keepLines w:val="1"/>
        <w:spacing w:before="40" w:lineRule="auto"/>
        <w:ind w:left="720" w:firstLine="0"/>
        <w:jc w:val="both"/>
        <w:rPr>
          <w:sz w:val="28"/>
          <w:szCs w:val="28"/>
        </w:rPr>
      </w:pPr>
      <w:bookmarkStart w:colFirst="0" w:colLast="0" w:name="_mkmv0l7dimye" w:id="7"/>
      <w:bookmarkEnd w:id="7"/>
      <w:r w:rsidDel="00000000" w:rsidR="00000000" w:rsidRPr="00000000">
        <w:rPr>
          <w:color w:val="999999"/>
          <w:sz w:val="28"/>
          <w:szCs w:val="28"/>
          <w:rtl w:val="0"/>
        </w:rPr>
        <w:t xml:space="preserve">Goals</w:t>
      </w:r>
      <w:r w:rsidDel="00000000" w:rsidR="00000000" w:rsidRPr="00000000">
        <w:rPr>
          <w:sz w:val="28"/>
          <w:szCs w:val="28"/>
          <w:rtl w:val="0"/>
        </w:rPr>
        <w:t xml:space="preserve"> </w:t>
      </w:r>
    </w:p>
    <w:p w:rsidR="00000000" w:rsidDel="00000000" w:rsidP="00000000" w:rsidRDefault="00000000" w:rsidRPr="00000000" w14:paraId="00000037">
      <w:pPr>
        <w:keepNext w:val="1"/>
        <w:keepLines w:val="1"/>
        <w:numPr>
          <w:ilvl w:val="0"/>
          <w:numId w:val="5"/>
        </w:numPr>
        <w:spacing w:before="40" w:lineRule="auto"/>
        <w:ind w:left="1440" w:hanging="360"/>
        <w:jc w:val="both"/>
        <w:rPr/>
      </w:pPr>
      <w:bookmarkStart w:colFirst="0" w:colLast="0" w:name="_mio9itg5p0fa" w:id="8"/>
      <w:bookmarkEnd w:id="8"/>
      <w:r w:rsidDel="00000000" w:rsidR="00000000" w:rsidRPr="00000000">
        <w:rPr>
          <w:rtl w:val="0"/>
        </w:rPr>
        <w:t xml:space="preserve">Rebuild the current web application with a teacher/parent dashboard and using gamification in the student portal</w:t>
      </w:r>
    </w:p>
    <w:p w:rsidR="00000000" w:rsidDel="00000000" w:rsidP="00000000" w:rsidRDefault="00000000" w:rsidRPr="00000000" w14:paraId="00000038">
      <w:pPr>
        <w:numPr>
          <w:ilvl w:val="1"/>
          <w:numId w:val="1"/>
        </w:numPr>
        <w:ind w:left="2160" w:hanging="360"/>
        <w:jc w:val="both"/>
        <w:rPr>
          <w:rFonts w:ascii="Calibri" w:cs="Calibri" w:eastAsia="Calibri" w:hAnsi="Calibri"/>
        </w:rPr>
      </w:pPr>
      <w:r w:rsidDel="00000000" w:rsidR="00000000" w:rsidRPr="00000000">
        <w:rPr>
          <w:rtl w:val="0"/>
        </w:rPr>
        <w:t xml:space="preserve">The current MVP is built-in Haxe (OpenFL framework) and Ruby on Rails</w:t>
      </w:r>
    </w:p>
    <w:p w:rsidR="00000000" w:rsidDel="00000000" w:rsidP="00000000" w:rsidRDefault="00000000" w:rsidRPr="00000000" w14:paraId="00000039">
      <w:pPr>
        <w:ind w:left="2160" w:firstLine="0"/>
        <w:jc w:val="both"/>
        <w:rPr>
          <w:u w:val="single"/>
        </w:rPr>
      </w:pPr>
      <w:hyperlink r:id="rId9">
        <w:r w:rsidDel="00000000" w:rsidR="00000000" w:rsidRPr="00000000">
          <w:rPr>
            <w:color w:val="1155cc"/>
            <w:u w:val="single"/>
            <w:rtl w:val="0"/>
          </w:rPr>
          <w:t xml:space="preserve">https://app.chefkoochooloo.com</w:t>
        </w:r>
      </w:hyperlink>
      <w:r w:rsidDel="00000000" w:rsidR="00000000" w:rsidRPr="00000000">
        <w:rPr>
          <w:rtl w:val="0"/>
        </w:rPr>
      </w:r>
    </w:p>
    <w:p w:rsidR="00000000" w:rsidDel="00000000" w:rsidP="00000000" w:rsidRDefault="00000000" w:rsidRPr="00000000" w14:paraId="0000003A">
      <w:pPr>
        <w:spacing w:line="331.2" w:lineRule="auto"/>
        <w:ind w:left="2160" w:firstLine="0"/>
        <w:jc w:val="both"/>
        <w:rPr>
          <w:i w:val="1"/>
        </w:rPr>
      </w:pPr>
      <w:r w:rsidDel="00000000" w:rsidR="00000000" w:rsidRPr="00000000">
        <w:rPr>
          <w:i w:val="1"/>
          <w:rtl w:val="0"/>
        </w:rPr>
        <w:t xml:space="preserve">Logins for teacher IDs:</w:t>
      </w:r>
    </w:p>
    <w:p w:rsidR="00000000" w:rsidDel="00000000" w:rsidP="00000000" w:rsidRDefault="00000000" w:rsidRPr="00000000" w14:paraId="0000003B">
      <w:pPr>
        <w:spacing w:line="331.2" w:lineRule="auto"/>
        <w:ind w:left="2160" w:firstLine="0"/>
        <w:jc w:val="both"/>
        <w:rPr>
          <w:i w:val="1"/>
        </w:rPr>
      </w:pPr>
      <w:r w:rsidDel="00000000" w:rsidR="00000000" w:rsidRPr="00000000">
        <w:rPr>
          <w:i w:val="1"/>
          <w:rtl w:val="0"/>
        </w:rPr>
        <w:t xml:space="preserve">Kindergarten: “ACCESSK” (for kinder students)</w:t>
      </w:r>
    </w:p>
    <w:p w:rsidR="00000000" w:rsidDel="00000000" w:rsidP="00000000" w:rsidRDefault="00000000" w:rsidRPr="00000000" w14:paraId="0000003C">
      <w:pPr>
        <w:spacing w:line="331.2" w:lineRule="auto"/>
        <w:ind w:left="2160" w:firstLine="0"/>
        <w:jc w:val="both"/>
        <w:rPr>
          <w:i w:val="1"/>
        </w:rPr>
      </w:pPr>
      <w:r w:rsidDel="00000000" w:rsidR="00000000" w:rsidRPr="00000000">
        <w:rPr>
          <w:i w:val="1"/>
          <w:rtl w:val="0"/>
        </w:rPr>
        <w:t xml:space="preserve">1st Grade: “ACCESS1” (for 1st graders)</w:t>
      </w:r>
    </w:p>
    <w:p w:rsidR="00000000" w:rsidDel="00000000" w:rsidP="00000000" w:rsidRDefault="00000000" w:rsidRPr="00000000" w14:paraId="0000003D">
      <w:pPr>
        <w:spacing w:line="331.2" w:lineRule="auto"/>
        <w:ind w:left="2160" w:firstLine="0"/>
        <w:jc w:val="both"/>
        <w:rPr>
          <w:i w:val="1"/>
        </w:rPr>
      </w:pPr>
      <w:r w:rsidDel="00000000" w:rsidR="00000000" w:rsidRPr="00000000">
        <w:rPr>
          <w:i w:val="1"/>
          <w:rtl w:val="0"/>
        </w:rPr>
        <w:t xml:space="preserve">2nd Grade: “ACCESS2” (for 2nd graders)</w:t>
      </w:r>
    </w:p>
    <w:p w:rsidR="00000000" w:rsidDel="00000000" w:rsidP="00000000" w:rsidRDefault="00000000" w:rsidRPr="00000000" w14:paraId="0000003E">
      <w:pPr>
        <w:spacing w:line="331.2" w:lineRule="auto"/>
        <w:ind w:left="2160" w:firstLine="0"/>
        <w:jc w:val="both"/>
        <w:rPr>
          <w:i w:val="1"/>
        </w:rPr>
      </w:pPr>
      <w:r w:rsidDel="00000000" w:rsidR="00000000" w:rsidRPr="00000000">
        <w:rPr>
          <w:i w:val="1"/>
          <w:rtl w:val="0"/>
        </w:rPr>
        <w:t xml:space="preserve">Teachers IDs must be typed into the bar, not copy-pasted</w:t>
      </w:r>
    </w:p>
    <w:p w:rsidR="00000000" w:rsidDel="00000000" w:rsidP="00000000" w:rsidRDefault="00000000" w:rsidRPr="00000000" w14:paraId="0000003F">
      <w:pPr>
        <w:spacing w:line="331.2" w:lineRule="auto"/>
        <w:ind w:left="2160" w:firstLine="0"/>
        <w:jc w:val="both"/>
        <w:rPr/>
      </w:pPr>
      <w:r w:rsidDel="00000000" w:rsidR="00000000" w:rsidRPr="00000000">
        <w:rPr>
          <w:i w:val="1"/>
          <w:rtl w:val="0"/>
        </w:rPr>
        <w:t xml:space="preserve">Click any student number and proceed</w:t>
      </w:r>
      <w:r w:rsidDel="00000000" w:rsidR="00000000" w:rsidRPr="00000000">
        <w:rPr>
          <w:rtl w:val="0"/>
        </w:rPr>
        <w:t xml:space="preserve"> </w:t>
      </w:r>
    </w:p>
    <w:p w:rsidR="00000000" w:rsidDel="00000000" w:rsidP="00000000" w:rsidRDefault="00000000" w:rsidRPr="00000000" w14:paraId="00000040">
      <w:pPr>
        <w:numPr>
          <w:ilvl w:val="0"/>
          <w:numId w:val="1"/>
        </w:numPr>
        <w:ind w:left="1440" w:hanging="360"/>
        <w:jc w:val="both"/>
        <w:rPr>
          <w:rFonts w:ascii="Calibri" w:cs="Calibri" w:eastAsia="Calibri" w:hAnsi="Calibri"/>
        </w:rPr>
      </w:pPr>
      <w:r w:rsidDel="00000000" w:rsidR="00000000" w:rsidRPr="00000000">
        <w:rPr>
          <w:rtl w:val="0"/>
        </w:rPr>
        <w:t xml:space="preserve">Research implementations of AI in our lesson flow</w:t>
      </w:r>
    </w:p>
    <w:p w:rsidR="00000000" w:rsidDel="00000000" w:rsidP="00000000" w:rsidRDefault="00000000" w:rsidRPr="00000000" w14:paraId="00000041">
      <w:pPr>
        <w:numPr>
          <w:ilvl w:val="0"/>
          <w:numId w:val="1"/>
        </w:numPr>
        <w:ind w:left="1440" w:hanging="360"/>
        <w:jc w:val="both"/>
        <w:rPr>
          <w:rFonts w:ascii="Calibri" w:cs="Calibri" w:eastAsia="Calibri" w:hAnsi="Calibri"/>
        </w:rPr>
      </w:pPr>
      <w:r w:rsidDel="00000000" w:rsidR="00000000" w:rsidRPr="00000000">
        <w:rPr>
          <w:rtl w:val="0"/>
        </w:rPr>
        <w:t xml:space="preserve">Move the content to new CMS for more efficient user experience</w:t>
      </w:r>
    </w:p>
    <w:p w:rsidR="00000000" w:rsidDel="00000000" w:rsidP="00000000" w:rsidRDefault="00000000" w:rsidRPr="00000000" w14:paraId="00000042">
      <w:pPr>
        <w:numPr>
          <w:ilvl w:val="1"/>
          <w:numId w:val="1"/>
        </w:numPr>
        <w:spacing w:line="331.2" w:lineRule="auto"/>
        <w:ind w:left="2160" w:hanging="360"/>
        <w:jc w:val="both"/>
        <w:rPr>
          <w:rFonts w:ascii="Calibri" w:cs="Calibri" w:eastAsia="Calibri" w:hAnsi="Calibri"/>
          <w:i w:val="1"/>
        </w:rPr>
      </w:pPr>
      <w:r w:rsidDel="00000000" w:rsidR="00000000" w:rsidRPr="00000000">
        <w:rPr>
          <w:i w:val="1"/>
          <w:rtl w:val="0"/>
        </w:rPr>
        <w:t xml:space="preserve">Current ways to access CMS</w:t>
      </w:r>
      <w:r w:rsidDel="00000000" w:rsidR="00000000" w:rsidRPr="00000000">
        <w:rPr>
          <w:rtl w:val="0"/>
        </w:rPr>
      </w:r>
    </w:p>
    <w:p w:rsidR="00000000" w:rsidDel="00000000" w:rsidP="00000000" w:rsidRDefault="00000000" w:rsidRPr="00000000" w14:paraId="00000043">
      <w:pPr>
        <w:numPr>
          <w:ilvl w:val="2"/>
          <w:numId w:val="1"/>
        </w:numPr>
        <w:spacing w:line="331.2" w:lineRule="auto"/>
        <w:ind w:left="2880" w:hanging="360"/>
        <w:jc w:val="both"/>
        <w:rPr>
          <w:rFonts w:ascii="Calibri" w:cs="Calibri" w:eastAsia="Calibri" w:hAnsi="Calibri"/>
          <w:i w:val="1"/>
        </w:rPr>
      </w:pPr>
      <w:r w:rsidDel="00000000" w:rsidR="00000000" w:rsidRPr="00000000">
        <w:rPr>
          <w:rtl w:val="0"/>
        </w:rPr>
        <w:t xml:space="preserve">Ruby on Rails (Written content/recipes) for Android and Web App</w:t>
        <w:br w:type="textWrapping"/>
      </w:r>
      <w:hyperlink r:id="rId10">
        <w:r w:rsidDel="00000000" w:rsidR="00000000" w:rsidRPr="00000000">
          <w:rPr>
            <w:color w:val="1155cc"/>
            <w:u w:val="single"/>
            <w:rtl w:val="0"/>
          </w:rPr>
          <w:t xml:space="preserve">CMS Link</w:t>
        </w:r>
      </w:hyperlink>
      <w:r w:rsidDel="00000000" w:rsidR="00000000" w:rsidRPr="00000000">
        <w:rPr>
          <w:rtl w:val="0"/>
        </w:rPr>
        <w:br w:type="textWrapping"/>
      </w:r>
      <w:r w:rsidDel="00000000" w:rsidR="00000000" w:rsidRPr="00000000">
        <w:rPr>
          <w:rtl w:val="0"/>
        </w:rPr>
        <w:t xml:space="preserve">Username: </w:t>
      </w:r>
      <w:hyperlink r:id="rId11">
        <w:r w:rsidDel="00000000" w:rsidR="00000000" w:rsidRPr="00000000">
          <w:rPr>
            <w:u w:val="single"/>
            <w:rtl w:val="0"/>
          </w:rPr>
          <w:t xml:space="preserve">oroinigo@gmail.com</w:t>
        </w:r>
      </w:hyperlink>
      <w:r w:rsidDel="00000000" w:rsidR="00000000" w:rsidRPr="00000000">
        <w:rPr>
          <w:rtl w:val="0"/>
        </w:rPr>
        <w:br w:type="textWrapping"/>
        <w:t xml:space="preserve">PW: WelcomeOro</w:t>
      </w:r>
    </w:p>
    <w:p w:rsidR="00000000" w:rsidDel="00000000" w:rsidP="00000000" w:rsidRDefault="00000000" w:rsidRPr="00000000" w14:paraId="00000044">
      <w:pPr>
        <w:numPr>
          <w:ilvl w:val="2"/>
          <w:numId w:val="1"/>
        </w:numPr>
        <w:spacing w:line="331.2" w:lineRule="auto"/>
        <w:ind w:left="2880" w:hanging="360"/>
        <w:jc w:val="both"/>
        <w:rPr>
          <w:rFonts w:ascii="Calibri" w:cs="Calibri" w:eastAsia="Calibri" w:hAnsi="Calibri"/>
          <w:i w:val="1"/>
        </w:rPr>
      </w:pPr>
      <w:r w:rsidDel="00000000" w:rsidR="00000000" w:rsidRPr="00000000">
        <w:rPr>
          <w:rtl w:val="0"/>
        </w:rPr>
        <w:t xml:space="preserve">1stPlaybook (pre/post assessment and questions) for Webapp assessments QA, links to AWS for artwork and voice over</w:t>
        <w:br w:type="textWrapping"/>
      </w:r>
      <w:hyperlink r:id="rId12">
        <w:r w:rsidDel="00000000" w:rsidR="00000000" w:rsidRPr="00000000">
          <w:rPr>
            <w:u w:val="single"/>
            <w:rtl w:val="0"/>
          </w:rPr>
          <w:t xml:space="preserve">https://demos.1stplayable.com/?usr=21</w:t>
        </w:r>
      </w:hyperlink>
      <w:r w:rsidDel="00000000" w:rsidR="00000000" w:rsidRPr="00000000">
        <w:rPr>
          <w:rtl w:val="0"/>
        </w:rPr>
        <w:br w:type="textWrapping"/>
      </w:r>
      <w:r w:rsidDel="00000000" w:rsidR="00000000" w:rsidRPr="00000000">
        <w:rPr>
          <w:rtl w:val="0"/>
        </w:rPr>
        <w:t xml:space="preserve">Username: ChefKoochooloo</w:t>
        <w:br w:type="textWrapping"/>
        <w:t xml:space="preserve">PW: Phash2phoht4ai </w:t>
        <w:br w:type="textWrapping"/>
        <w:t xml:space="preserve">This was a </w:t>
      </w:r>
      <w:r w:rsidDel="00000000" w:rsidR="00000000" w:rsidRPr="00000000">
        <w:rPr>
          <w:rtl w:val="0"/>
        </w:rPr>
        <w:t xml:space="preserve">separate</w:t>
      </w:r>
      <w:r w:rsidDel="00000000" w:rsidR="00000000" w:rsidRPr="00000000">
        <w:rPr>
          <w:rtl w:val="0"/>
        </w:rPr>
        <w:t xml:space="preserve"> assessment we created to test student learning outcomes during Phase 1.  For the new version of the app we would need the assessments to be included in our product, (so during the game students answer questions and their </w:t>
      </w:r>
      <w:r w:rsidDel="00000000" w:rsidR="00000000" w:rsidRPr="00000000">
        <w:rPr>
          <w:rtl w:val="0"/>
        </w:rPr>
        <w:t xml:space="preserve">answers</w:t>
      </w:r>
      <w:r w:rsidDel="00000000" w:rsidR="00000000" w:rsidRPr="00000000">
        <w:rPr>
          <w:rtl w:val="0"/>
        </w:rPr>
        <w:t xml:space="preserve"> are captured in the new app, instead of on a separate platform).</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pStyle w:val="Heading1"/>
        <w:keepNext w:val="1"/>
        <w:keepLines w:val="1"/>
        <w:numPr>
          <w:ilvl w:val="0"/>
          <w:numId w:val="12"/>
        </w:numPr>
        <w:spacing w:before="240" w:lineRule="auto"/>
        <w:ind w:left="720" w:hanging="360"/>
        <w:jc w:val="both"/>
        <w:rPr/>
      </w:pPr>
      <w:bookmarkStart w:colFirst="0" w:colLast="0" w:name="_1fob9te" w:id="9"/>
      <w:bookmarkEnd w:id="9"/>
      <w:r w:rsidDel="00000000" w:rsidR="00000000" w:rsidRPr="00000000">
        <w:rPr>
          <w:sz w:val="36"/>
          <w:szCs w:val="36"/>
          <w:rtl w:val="0"/>
        </w:rPr>
        <w:t xml:space="preserve">Feature</w:t>
      </w:r>
    </w:p>
    <w:p w:rsidR="00000000" w:rsidDel="00000000" w:rsidP="00000000" w:rsidRDefault="00000000" w:rsidRPr="00000000" w14:paraId="00000047">
      <w:pPr>
        <w:pStyle w:val="Heading2"/>
        <w:numPr>
          <w:ilvl w:val="1"/>
          <w:numId w:val="12"/>
        </w:numPr>
        <w:ind w:left="1440" w:hanging="360"/>
        <w:jc w:val="both"/>
        <w:rPr>
          <w:sz w:val="32"/>
          <w:szCs w:val="32"/>
        </w:rPr>
      </w:pPr>
      <w:bookmarkStart w:colFirst="0" w:colLast="0" w:name="_j5lynixwi6qc" w:id="10"/>
      <w:bookmarkEnd w:id="10"/>
      <w:r w:rsidDel="00000000" w:rsidR="00000000" w:rsidRPr="00000000">
        <w:rPr>
          <w:sz w:val="32"/>
          <w:szCs w:val="32"/>
          <w:rtl w:val="0"/>
        </w:rPr>
        <w:t xml:space="preserve">CMS</w:t>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color w:val="999999"/>
          <w:sz w:val="28"/>
          <w:szCs w:val="28"/>
        </w:rPr>
      </w:pPr>
      <w:bookmarkStart w:colFirst="0" w:colLast="0" w:name="_l2x8anpw3vfa" w:id="11"/>
      <w:bookmarkEnd w:id="11"/>
      <w:r w:rsidDel="00000000" w:rsidR="00000000" w:rsidRPr="00000000">
        <w:rPr>
          <w:color w:val="999999"/>
          <w:sz w:val="28"/>
          <w:szCs w:val="28"/>
          <w:rtl w:val="0"/>
        </w:rPr>
        <w:t xml:space="preserve">Problem</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bookmarkStart w:colFirst="0" w:colLast="0" w:name="_88n3tddmu17" w:id="12"/>
      <w:bookmarkEnd w:id="12"/>
      <w:r w:rsidDel="00000000" w:rsidR="00000000" w:rsidRPr="00000000">
        <w:rPr>
          <w:rtl w:val="0"/>
        </w:rPr>
        <w:t xml:space="preserve">We use 3 different CMS to manage all our content which is very confusing and not efficient. It also takes a long time for the current MVP to load content.</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bookmarkStart w:colFirst="0" w:colLast="0" w:name="_utvielh685o6" w:id="13"/>
      <w:bookmarkEnd w:id="13"/>
      <w:r w:rsidDel="00000000" w:rsidR="00000000" w:rsidRPr="00000000">
        <w:rPr>
          <w:color w:val="999999"/>
          <w:sz w:val="28"/>
          <w:szCs w:val="28"/>
          <w:rtl w:val="0"/>
        </w:rPr>
        <w:t xml:space="preserve">Purpose</w:t>
      </w:r>
      <w:r w:rsidDel="00000000" w:rsidR="00000000" w:rsidRPr="00000000">
        <w:rPr>
          <w:rtl w:val="0"/>
        </w:rPr>
        <w:t xml:space="preserve"> </w:t>
      </w:r>
    </w:p>
    <w:p w:rsidR="00000000" w:rsidDel="00000000" w:rsidP="00000000" w:rsidRDefault="00000000" w:rsidRPr="00000000" w14:paraId="0000004B">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2160" w:right="0" w:hanging="360"/>
        <w:jc w:val="both"/>
        <w:rPr/>
      </w:pPr>
      <w:bookmarkStart w:colFirst="0" w:colLast="0" w:name="_xw5kwh4vt1om" w:id="14"/>
      <w:bookmarkEnd w:id="14"/>
      <w:r w:rsidDel="00000000" w:rsidR="00000000" w:rsidRPr="00000000">
        <w:rPr>
          <w:rtl w:val="0"/>
        </w:rPr>
        <w:t xml:space="preserve">Easily manage (edit, add and delete) all app-level content in one place</w:t>
      </w:r>
    </w:p>
    <w:p w:rsidR="00000000" w:rsidDel="00000000" w:rsidP="00000000" w:rsidRDefault="00000000" w:rsidRPr="00000000" w14:paraId="0000004C">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bookmarkStart w:colFirst="0" w:colLast="0" w:name="_ta7qjg3us03z" w:id="15"/>
      <w:bookmarkEnd w:id="15"/>
      <w:r w:rsidDel="00000000" w:rsidR="00000000" w:rsidRPr="00000000">
        <w:rPr>
          <w:rtl w:val="0"/>
        </w:rPr>
        <w:t xml:space="preserve">Ability to manage complex data structures such as audio files, images </w:t>
      </w:r>
    </w:p>
    <w:p w:rsidR="00000000" w:rsidDel="00000000" w:rsidP="00000000" w:rsidRDefault="00000000" w:rsidRPr="00000000" w14:paraId="0000004D">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bookmarkStart w:colFirst="0" w:colLast="0" w:name="_qrz428wy0rp3" w:id="16"/>
      <w:bookmarkEnd w:id="16"/>
      <w:r w:rsidDel="00000000" w:rsidR="00000000" w:rsidRPr="00000000">
        <w:rPr>
          <w:rtl w:val="0"/>
        </w:rPr>
        <w:t xml:space="preserve">Allow collaboration on content - Multiple users must be able to change the content simultaneously</w:t>
      </w:r>
    </w:p>
    <w:p w:rsidR="00000000" w:rsidDel="00000000" w:rsidP="00000000" w:rsidRDefault="00000000" w:rsidRPr="00000000" w14:paraId="0000004E">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pPr>
      <w:bookmarkStart w:colFirst="0" w:colLast="0" w:name="_cs758mgjz034" w:id="17"/>
      <w:bookmarkEnd w:id="17"/>
      <w:r w:rsidDel="00000000" w:rsidR="00000000" w:rsidRPr="00000000">
        <w:rPr>
          <w:rtl w:val="0"/>
        </w:rPr>
        <w:t xml:space="preserve">Content processing (e.g. text-based search) is necessary for standard data discovery functions</w:t>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both"/>
        <w:rPr/>
      </w:pPr>
      <w:bookmarkStart w:colFirst="0" w:colLast="0" w:name="_6q3gaccivyo7" w:id="18"/>
      <w:bookmarkEnd w:id="18"/>
      <w:r w:rsidDel="00000000" w:rsidR="00000000" w:rsidRPr="00000000">
        <w:rPr>
          <w:rtl w:val="0"/>
        </w:rPr>
        <w:t xml:space="preserve">Below are mentioned the entities</w:t>
      </w:r>
      <w:r w:rsidDel="00000000" w:rsidR="00000000" w:rsidRPr="00000000">
        <w:rPr>
          <w:rtl w:val="0"/>
        </w:rPr>
        <w:t xml:space="preserve"> which constitute the Admin CMS</w:t>
      </w:r>
    </w:p>
    <w:p w:rsidR="00000000" w:rsidDel="00000000" w:rsidP="00000000" w:rsidRDefault="00000000" w:rsidRPr="00000000" w14:paraId="00000050">
      <w:pPr>
        <w:pStyle w:val="Heading3"/>
        <w:numPr>
          <w:ilvl w:val="0"/>
          <w:numId w:val="8"/>
        </w:numPr>
        <w:spacing w:after="0" w:afterAutospacing="0"/>
        <w:ind w:left="2160" w:hanging="360"/>
      </w:pPr>
      <w:bookmarkStart w:colFirst="0" w:colLast="0" w:name="_1xp3t3l8twm" w:id="19"/>
      <w:bookmarkEnd w:id="19"/>
      <w:r w:rsidDel="00000000" w:rsidR="00000000" w:rsidRPr="00000000">
        <w:rPr>
          <w:rtl w:val="0"/>
        </w:rPr>
        <w:t xml:space="preserve">Quiz Question</w:t>
        <w:br w:type="textWrapping"/>
        <w:t xml:space="preserve">Question is an essential module that drives the learning objective of a student and is used to measure performance. </w:t>
      </w:r>
    </w:p>
    <w:p w:rsidR="00000000" w:rsidDel="00000000" w:rsidP="00000000" w:rsidRDefault="00000000" w:rsidRPr="00000000" w14:paraId="00000051">
      <w:pPr>
        <w:keepNext w:val="1"/>
        <w:keepLines w:val="1"/>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jvsvkt6kfrq8" w:id="20"/>
      <w:bookmarkEnd w:id="20"/>
      <w:r w:rsidDel="00000000" w:rsidR="00000000" w:rsidRPr="00000000">
        <w:rPr>
          <w:rtl w:val="0"/>
        </w:rPr>
        <w:t xml:space="preserve">Is</w:t>
      </w:r>
      <w:r w:rsidDel="00000000" w:rsidR="00000000" w:rsidRPr="00000000">
        <w:rPr>
          <w:rtl w:val="0"/>
        </w:rPr>
        <w:t xml:space="preserve"> associated with a learning objective (</w:t>
      </w:r>
      <w:r w:rsidDel="00000000" w:rsidR="00000000" w:rsidRPr="00000000">
        <w:rPr>
          <w:i w:val="1"/>
          <w:color w:val="6aa84f"/>
          <w:rtl w:val="0"/>
        </w:rPr>
        <w:t xml:space="preserve">type: text</w:t>
      </w:r>
      <w:r w:rsidDel="00000000" w:rsidR="00000000" w:rsidRPr="00000000">
        <w:rPr>
          <w:i w:val="1"/>
          <w:rtl w:val="0"/>
        </w:rPr>
        <w:t xml:space="preserve">) </w:t>
      </w:r>
      <w:r w:rsidDel="00000000" w:rsidR="00000000" w:rsidRPr="00000000">
        <w:rPr>
          <w:rtl w:val="0"/>
        </w:rPr>
        <w:t xml:space="preserve">Learning objectives are the global or national learning standards that are covered in this question (for example Common Core, ELD, NGSS, etc.). This allows teachers to find recipes that cover the topics that they want to teach. Learning objectives clarify what to focus on during the lesson for both student and teacher, improving lesson effectiveness. </w:t>
      </w:r>
    </w:p>
    <w:p w:rsidR="00000000" w:rsidDel="00000000" w:rsidP="00000000" w:rsidRDefault="00000000" w:rsidRPr="00000000" w14:paraId="00000052">
      <w:pPr>
        <w:keepNext w:val="1"/>
        <w:keepLines w:val="1"/>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tw5i3x9cc72d" w:id="21"/>
      <w:bookmarkEnd w:id="21"/>
      <w:r w:rsidDel="00000000" w:rsidR="00000000" w:rsidRPr="00000000">
        <w:rPr>
          <w:rtl w:val="0"/>
        </w:rPr>
        <w:t xml:space="preserve">Is associated with a grade level (K, 1, 2, 3, 4 or 5) </w:t>
      </w:r>
    </w:p>
    <w:p w:rsidR="00000000" w:rsidDel="00000000" w:rsidP="00000000" w:rsidRDefault="00000000" w:rsidRPr="00000000" w14:paraId="00000053">
      <w:pPr>
        <w:keepNext w:val="1"/>
        <w:keepLines w:val="1"/>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ortrz7j6hefu" w:id="22"/>
      <w:bookmarkEnd w:id="22"/>
      <w:r w:rsidDel="00000000" w:rsidR="00000000" w:rsidRPr="00000000">
        <w:rPr>
          <w:rtl w:val="0"/>
        </w:rPr>
        <w:t xml:space="preserve">Can have an image</w:t>
      </w:r>
    </w:p>
    <w:p w:rsidR="00000000" w:rsidDel="00000000" w:rsidP="00000000" w:rsidRDefault="00000000" w:rsidRPr="00000000" w14:paraId="00000054">
      <w:pPr>
        <w:keepNext w:val="1"/>
        <w:keepLines w:val="1"/>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erm153yjx63m" w:id="23"/>
      <w:bookmarkEnd w:id="23"/>
      <w:r w:rsidDel="00000000" w:rsidR="00000000" w:rsidRPr="00000000">
        <w:rPr>
          <w:rtl w:val="0"/>
        </w:rPr>
        <w:t xml:space="preserve">Can be multiple choice or take textual input</w:t>
      </w:r>
    </w:p>
    <w:p w:rsidR="00000000" w:rsidDel="00000000" w:rsidP="00000000" w:rsidRDefault="00000000" w:rsidRPr="00000000" w14:paraId="00000055">
      <w:pPr>
        <w:keepNext w:val="1"/>
        <w:keepLines w:val="1"/>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e6v86cifepud" w:id="24"/>
      <w:bookmarkEnd w:id="24"/>
      <w:r w:rsidDel="00000000" w:rsidR="00000000" w:rsidRPr="00000000">
        <w:rPr>
          <w:rtl w:val="0"/>
        </w:rPr>
        <w:t xml:space="preserve">On correctly answering the question, 2 coins are awarded</w:t>
      </w:r>
    </w:p>
    <w:p w:rsidR="00000000" w:rsidDel="00000000" w:rsidP="00000000" w:rsidRDefault="00000000" w:rsidRPr="00000000" w14:paraId="00000056">
      <w:pPr>
        <w:keepNext w:val="1"/>
        <w:keepLines w:val="1"/>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ab2l7chgghzg" w:id="25"/>
      <w:bookmarkEnd w:id="25"/>
      <w:r w:rsidDel="00000000" w:rsidR="00000000" w:rsidRPr="00000000">
        <w:rPr>
          <w:rtl w:val="0"/>
        </w:rPr>
        <w:t xml:space="preserve">Attached to Country, Ingredients, culinary techniques, science fact etc.</w:t>
        <w:br w:type="textWrapping"/>
      </w:r>
    </w:p>
    <w:p w:rsidR="00000000" w:rsidDel="00000000" w:rsidP="00000000" w:rsidRDefault="00000000" w:rsidRPr="00000000" w14:paraId="00000057">
      <w:pPr>
        <w:pStyle w:val="Heading3"/>
        <w:keepNext w:val="1"/>
        <w:keepLines w:val="1"/>
        <w:numPr>
          <w:ilvl w:val="0"/>
          <w:numId w:val="8"/>
        </w:numPr>
        <w:spacing w:after="0" w:afterAutospacing="0" w:before="0" w:beforeAutospacing="0" w:lineRule="auto"/>
        <w:ind w:left="2160" w:hanging="360"/>
        <w:jc w:val="both"/>
        <w:rPr/>
      </w:pPr>
      <w:bookmarkStart w:colFirst="0" w:colLast="0" w:name="_ia37zf30fj0n" w:id="26"/>
      <w:bookmarkEnd w:id="26"/>
      <w:r w:rsidDel="00000000" w:rsidR="00000000" w:rsidRPr="00000000">
        <w:rPr>
          <w:rtl w:val="0"/>
        </w:rPr>
        <w:t xml:space="preserve">Country</w:t>
        <w:br w:type="textWrapping"/>
      </w:r>
      <w:r w:rsidDel="00000000" w:rsidR="00000000" w:rsidRPr="00000000">
        <w:rPr>
          <w:highlight w:val="white"/>
          <w:rtl w:val="0"/>
        </w:rPr>
        <w:t xml:space="preserve">The country module is used to teach students about countries and their cultures and promote global competency.</w:t>
        <w:br w:type="textWrapping"/>
        <w:t xml:space="preserve">Filter By: name</w:t>
      </w:r>
      <w:r w:rsidDel="00000000" w:rsidR="00000000" w:rsidRPr="00000000">
        <w:rPr>
          <w:rtl w:val="0"/>
        </w:rPr>
      </w:r>
    </w:p>
    <w:p w:rsidR="00000000" w:rsidDel="00000000" w:rsidP="00000000" w:rsidRDefault="00000000" w:rsidRPr="00000000" w14:paraId="00000058">
      <w:pPr>
        <w:keepNext w:val="1"/>
        <w:keepLines w:val="1"/>
        <w:numPr>
          <w:ilvl w:val="1"/>
          <w:numId w:val="8"/>
        </w:numPr>
        <w:spacing w:after="0" w:afterAutospacing="0" w:before="0" w:beforeAutospacing="0" w:lineRule="auto"/>
        <w:ind w:left="2880" w:hanging="360"/>
        <w:jc w:val="both"/>
        <w:rPr/>
      </w:pPr>
      <w:bookmarkStart w:colFirst="0" w:colLast="0" w:name="_n5ct83q14tc" w:id="27"/>
      <w:bookmarkEnd w:id="27"/>
      <w:r w:rsidDel="00000000" w:rsidR="00000000" w:rsidRPr="00000000">
        <w:rPr>
          <w:rtl w:val="0"/>
        </w:rPr>
        <w:t xml:space="preserve">name </w:t>
        <w:br w:type="textWrapping"/>
        <w:t xml:space="preserve">Name of the country</w:t>
        <w:br w:type="textWrapping"/>
      </w:r>
      <w:r w:rsidDel="00000000" w:rsidR="00000000" w:rsidRPr="00000000">
        <w:rPr>
          <w:i w:val="1"/>
          <w:color w:val="6aa84f"/>
          <w:rtl w:val="0"/>
        </w:rPr>
        <w:t xml:space="preserve">type: text</w:t>
      </w:r>
    </w:p>
    <w:p w:rsidR="00000000" w:rsidDel="00000000" w:rsidP="00000000" w:rsidRDefault="00000000" w:rsidRPr="00000000" w14:paraId="00000059">
      <w:pPr>
        <w:keepNext w:val="1"/>
        <w:keepLines w:val="1"/>
        <w:numPr>
          <w:ilvl w:val="1"/>
          <w:numId w:val="8"/>
        </w:numPr>
        <w:spacing w:after="0" w:afterAutospacing="0" w:before="0" w:beforeAutospacing="0" w:lineRule="auto"/>
        <w:ind w:left="2880" w:hanging="360"/>
        <w:jc w:val="both"/>
        <w:rPr/>
      </w:pPr>
      <w:bookmarkStart w:colFirst="0" w:colLast="0" w:name="_4lxdgxkrcmn1" w:id="28"/>
      <w:bookmarkEnd w:id="28"/>
      <w:r w:rsidDel="00000000" w:rsidR="00000000" w:rsidRPr="00000000">
        <w:rPr>
          <w:rtl w:val="0"/>
        </w:rPr>
        <w:t xml:space="preserve">population</w:t>
        <w:br w:type="textWrapping"/>
      </w:r>
      <w:r w:rsidDel="00000000" w:rsidR="00000000" w:rsidRPr="00000000">
        <w:rPr>
          <w:i w:val="1"/>
          <w:color w:val="6aa84f"/>
          <w:rtl w:val="0"/>
        </w:rPr>
        <w:t xml:space="preserve">type: number</w:t>
      </w:r>
    </w:p>
    <w:p w:rsidR="00000000" w:rsidDel="00000000" w:rsidP="00000000" w:rsidRDefault="00000000" w:rsidRPr="00000000" w14:paraId="0000005A">
      <w:pPr>
        <w:keepNext w:val="1"/>
        <w:keepLines w:val="1"/>
        <w:numPr>
          <w:ilvl w:val="1"/>
          <w:numId w:val="8"/>
        </w:numPr>
        <w:spacing w:after="0" w:afterAutospacing="0" w:before="0" w:beforeAutospacing="0" w:lineRule="auto"/>
        <w:ind w:left="2880" w:hanging="360"/>
        <w:jc w:val="both"/>
        <w:rPr/>
      </w:pPr>
      <w:bookmarkStart w:colFirst="0" w:colLast="0" w:name="_d24afepnl6bc" w:id="29"/>
      <w:bookmarkEnd w:id="29"/>
      <w:r w:rsidDel="00000000" w:rsidR="00000000" w:rsidRPr="00000000">
        <w:rPr>
          <w:rtl w:val="0"/>
        </w:rPr>
        <w:t xml:space="preserve">capital</w:t>
        <w:br w:type="textWrapping"/>
      </w:r>
      <w:r w:rsidDel="00000000" w:rsidR="00000000" w:rsidRPr="00000000">
        <w:rPr>
          <w:i w:val="1"/>
          <w:color w:val="6aa84f"/>
          <w:rtl w:val="0"/>
        </w:rPr>
        <w:t xml:space="preserve">type: text</w:t>
      </w:r>
    </w:p>
    <w:p w:rsidR="00000000" w:rsidDel="00000000" w:rsidP="00000000" w:rsidRDefault="00000000" w:rsidRPr="00000000" w14:paraId="0000005B">
      <w:pPr>
        <w:keepNext w:val="1"/>
        <w:keepLines w:val="1"/>
        <w:numPr>
          <w:ilvl w:val="1"/>
          <w:numId w:val="8"/>
        </w:numPr>
        <w:spacing w:after="0" w:afterAutospacing="0" w:before="0" w:beforeAutospacing="0" w:lineRule="auto"/>
        <w:ind w:left="2880" w:hanging="360"/>
        <w:jc w:val="both"/>
        <w:rPr/>
      </w:pPr>
      <w:bookmarkStart w:colFirst="0" w:colLast="0" w:name="_optnzjja0vn5" w:id="30"/>
      <w:bookmarkEnd w:id="30"/>
      <w:r w:rsidDel="00000000" w:rsidR="00000000" w:rsidRPr="00000000">
        <w:rPr>
          <w:rtl w:val="0"/>
        </w:rPr>
        <w:t xml:space="preserve">catchphrase </w:t>
        <w:br w:type="textWrapping"/>
      </w:r>
      <w:r w:rsidDel="00000000" w:rsidR="00000000" w:rsidRPr="00000000">
        <w:rPr>
          <w:rtl w:val="0"/>
        </w:rPr>
        <w:t xml:space="preserve">A salutation to a person about to eat in the country’s language</w:t>
        <w:br w:type="textWrapping"/>
      </w:r>
      <w:r w:rsidDel="00000000" w:rsidR="00000000" w:rsidRPr="00000000">
        <w:rPr>
          <w:i w:val="1"/>
          <w:color w:val="6aa84f"/>
          <w:rtl w:val="0"/>
        </w:rPr>
        <w:t xml:space="preserve">type:text -&gt; type:audio</w:t>
      </w:r>
      <w:r w:rsidDel="00000000" w:rsidR="00000000" w:rsidRPr="00000000">
        <w:rPr>
          <w:rtl w:val="0"/>
        </w:rPr>
      </w:r>
    </w:p>
    <w:p w:rsidR="00000000" w:rsidDel="00000000" w:rsidP="00000000" w:rsidRDefault="00000000" w:rsidRPr="00000000" w14:paraId="0000005C">
      <w:pPr>
        <w:keepNext w:val="1"/>
        <w:keepLines w:val="1"/>
        <w:numPr>
          <w:ilvl w:val="1"/>
          <w:numId w:val="8"/>
        </w:numPr>
        <w:spacing w:after="0" w:afterAutospacing="0" w:before="0" w:beforeAutospacing="0" w:lineRule="auto"/>
        <w:ind w:left="2880" w:hanging="360"/>
        <w:jc w:val="both"/>
        <w:rPr/>
      </w:pPr>
      <w:bookmarkStart w:colFirst="0" w:colLast="0" w:name="_sd1xaed5ku8v" w:id="31"/>
      <w:bookmarkEnd w:id="31"/>
      <w:r w:rsidDel="00000000" w:rsidR="00000000" w:rsidRPr="00000000">
        <w:rPr>
          <w:rtl w:val="0"/>
        </w:rPr>
        <w:t xml:space="preserve">welcome message</w:t>
        <w:br w:type="textWrapping"/>
      </w:r>
      <w:r w:rsidDel="00000000" w:rsidR="00000000" w:rsidRPr="00000000">
        <w:rPr>
          <w:rtl w:val="0"/>
        </w:rPr>
        <w:t xml:space="preserve">One or two-word greeting commonly used in the country</w:t>
        <w:br w:type="textWrapping"/>
      </w:r>
      <w:r w:rsidDel="00000000" w:rsidR="00000000" w:rsidRPr="00000000">
        <w:rPr>
          <w:i w:val="1"/>
          <w:color w:val="6aa84f"/>
          <w:rtl w:val="0"/>
        </w:rPr>
        <w:t xml:space="preserve">type:text -&gt; type:audio</w:t>
      </w:r>
      <w:r w:rsidDel="00000000" w:rsidR="00000000" w:rsidRPr="00000000">
        <w:rPr>
          <w:rtl w:val="0"/>
        </w:rPr>
      </w:r>
    </w:p>
    <w:p w:rsidR="00000000" w:rsidDel="00000000" w:rsidP="00000000" w:rsidRDefault="00000000" w:rsidRPr="00000000" w14:paraId="0000005D">
      <w:pPr>
        <w:keepNext w:val="1"/>
        <w:keepLines w:val="1"/>
        <w:numPr>
          <w:ilvl w:val="1"/>
          <w:numId w:val="8"/>
        </w:numPr>
        <w:spacing w:after="0" w:afterAutospacing="0" w:before="0" w:beforeAutospacing="0" w:lineRule="auto"/>
        <w:ind w:left="2880" w:hanging="360"/>
        <w:jc w:val="both"/>
        <w:rPr/>
      </w:pPr>
      <w:bookmarkStart w:colFirst="0" w:colLast="0" w:name="_rpu1yl3fq7l7" w:id="32"/>
      <w:bookmarkEnd w:id="32"/>
      <w:r w:rsidDel="00000000" w:rsidR="00000000" w:rsidRPr="00000000">
        <w:rPr>
          <w:rtl w:val="0"/>
        </w:rPr>
        <w:t xml:space="preserve">fun facts:</w:t>
        <w:br w:type="textWrapping"/>
      </w:r>
      <w:r w:rsidDel="00000000" w:rsidR="00000000" w:rsidRPr="00000000">
        <w:rPr>
          <w:rtl w:val="0"/>
        </w:rPr>
        <w:t xml:space="preserve">List of facts associated with a country.</w:t>
        <w:br w:type="textWrapping"/>
      </w:r>
      <w:r w:rsidDel="00000000" w:rsidR="00000000" w:rsidRPr="00000000">
        <w:rPr>
          <w:i w:val="1"/>
          <w:color w:val="6aa84f"/>
          <w:rtl w:val="0"/>
        </w:rPr>
        <w:t xml:space="preserve">type: text -&gt; type: collection</w:t>
      </w:r>
    </w:p>
    <w:p w:rsidR="00000000" w:rsidDel="00000000" w:rsidP="00000000" w:rsidRDefault="00000000" w:rsidRPr="00000000" w14:paraId="0000005E">
      <w:pPr>
        <w:keepNext w:val="1"/>
        <w:keepLines w:val="1"/>
        <w:numPr>
          <w:ilvl w:val="1"/>
          <w:numId w:val="8"/>
        </w:numPr>
        <w:spacing w:after="0" w:afterAutospacing="0" w:before="0" w:beforeAutospacing="0" w:lineRule="auto"/>
        <w:ind w:left="2880" w:hanging="360"/>
        <w:jc w:val="both"/>
        <w:rPr>
          <w:i w:val="1"/>
        </w:rPr>
      </w:pPr>
      <w:bookmarkStart w:colFirst="0" w:colLast="0" w:name="_it6gnoeu1uu8" w:id="33"/>
      <w:bookmarkEnd w:id="33"/>
      <w:r w:rsidDel="00000000" w:rsidR="00000000" w:rsidRPr="00000000">
        <w:rPr>
          <w:rtl w:val="0"/>
        </w:rPr>
        <w:t xml:space="preserve">short description</w:t>
      </w:r>
      <w:r w:rsidDel="00000000" w:rsidR="00000000" w:rsidRPr="00000000">
        <w:rPr>
          <w:i w:val="1"/>
          <w:rtl w:val="0"/>
        </w:rPr>
        <w:br w:type="textWrapping"/>
      </w:r>
      <w:r w:rsidDel="00000000" w:rsidR="00000000" w:rsidRPr="00000000">
        <w:rPr>
          <w:rtl w:val="0"/>
        </w:rPr>
        <w:t xml:space="preserve">A description of the country. </w:t>
        <w:br w:type="textWrapping"/>
      </w:r>
      <w:r w:rsidDel="00000000" w:rsidR="00000000" w:rsidRPr="00000000">
        <w:rPr>
          <w:i w:val="1"/>
          <w:color w:val="6aa84f"/>
          <w:rtl w:val="0"/>
        </w:rPr>
        <w:t xml:space="preserve">type: text</w:t>
      </w:r>
      <w:r w:rsidDel="00000000" w:rsidR="00000000" w:rsidRPr="00000000">
        <w:rPr>
          <w:rtl w:val="0"/>
        </w:rPr>
      </w:r>
    </w:p>
    <w:p w:rsidR="00000000" w:rsidDel="00000000" w:rsidP="00000000" w:rsidRDefault="00000000" w:rsidRPr="00000000" w14:paraId="0000005F">
      <w:pPr>
        <w:keepNext w:val="1"/>
        <w:keepLines w:val="1"/>
        <w:numPr>
          <w:ilvl w:val="1"/>
          <w:numId w:val="8"/>
        </w:numPr>
        <w:spacing w:after="0" w:afterAutospacing="0" w:before="0" w:beforeAutospacing="0" w:lineRule="auto"/>
        <w:ind w:left="2880" w:hanging="360"/>
        <w:jc w:val="both"/>
        <w:rPr>
          <w:i w:val="1"/>
        </w:rPr>
      </w:pPr>
      <w:bookmarkStart w:colFirst="0" w:colLast="0" w:name="_kl12nafcpso1" w:id="34"/>
      <w:bookmarkEnd w:id="34"/>
      <w:r w:rsidDel="00000000" w:rsidR="00000000" w:rsidRPr="00000000">
        <w:rPr>
          <w:rtl w:val="0"/>
        </w:rPr>
        <w:t xml:space="preserve">foreign character:</w:t>
        <w:br w:type="textWrapping"/>
        <w:t xml:space="preserve">A character who introduces the recipe and acts as the face of this country for the students</w:t>
      </w:r>
    </w:p>
    <w:p w:rsidR="00000000" w:rsidDel="00000000" w:rsidP="00000000" w:rsidRDefault="00000000" w:rsidRPr="00000000" w14:paraId="00000060">
      <w:pPr>
        <w:keepNext w:val="1"/>
        <w:keepLines w:val="1"/>
        <w:numPr>
          <w:ilvl w:val="2"/>
          <w:numId w:val="8"/>
        </w:numPr>
        <w:spacing w:after="0" w:afterAutospacing="0" w:before="0" w:beforeAutospacing="0" w:lineRule="auto"/>
        <w:ind w:left="3600" w:hanging="360"/>
        <w:jc w:val="both"/>
        <w:rPr/>
      </w:pPr>
      <w:bookmarkStart w:colFirst="0" w:colLast="0" w:name="_udghqir5w4nu" w:id="35"/>
      <w:bookmarkEnd w:id="35"/>
      <w:r w:rsidDel="00000000" w:rsidR="00000000" w:rsidRPr="00000000">
        <w:rPr>
          <w:rtl w:val="0"/>
        </w:rPr>
        <w:t xml:space="preserve">image</w:t>
        <w:br w:type="textWrapping"/>
      </w:r>
      <w:r w:rsidDel="00000000" w:rsidR="00000000" w:rsidRPr="00000000">
        <w:rPr>
          <w:i w:val="1"/>
          <w:color w:val="6aa84f"/>
          <w:rtl w:val="0"/>
        </w:rPr>
        <w:t xml:space="preserve">type:image</w:t>
      </w:r>
      <w:r w:rsidDel="00000000" w:rsidR="00000000" w:rsidRPr="00000000">
        <w:rPr>
          <w:rtl w:val="0"/>
        </w:rPr>
      </w:r>
    </w:p>
    <w:p w:rsidR="00000000" w:rsidDel="00000000" w:rsidP="00000000" w:rsidRDefault="00000000" w:rsidRPr="00000000" w14:paraId="00000061">
      <w:pPr>
        <w:keepNext w:val="1"/>
        <w:keepLines w:val="1"/>
        <w:numPr>
          <w:ilvl w:val="2"/>
          <w:numId w:val="8"/>
        </w:numPr>
        <w:spacing w:after="0" w:afterAutospacing="0" w:before="0" w:beforeAutospacing="0" w:lineRule="auto"/>
        <w:ind w:left="3600" w:hanging="360"/>
        <w:jc w:val="both"/>
        <w:rPr/>
      </w:pPr>
      <w:bookmarkStart w:colFirst="0" w:colLast="0" w:name="_7f67vg6ou7s" w:id="36"/>
      <w:bookmarkEnd w:id="36"/>
      <w:r w:rsidDel="00000000" w:rsidR="00000000" w:rsidRPr="00000000">
        <w:rPr>
          <w:rtl w:val="0"/>
        </w:rPr>
        <w:t xml:space="preserve">character </w:t>
      </w:r>
      <w:r w:rsidDel="00000000" w:rsidR="00000000" w:rsidRPr="00000000">
        <w:rPr>
          <w:rtl w:val="0"/>
        </w:rPr>
        <w:t xml:space="preserve">name</w:t>
        <w:br w:type="textWrapping"/>
        <w:t xml:space="preserve">eg: Diederik, Dory etc</w:t>
        <w:br w:type="textWrapping"/>
      </w:r>
      <w:r w:rsidDel="00000000" w:rsidR="00000000" w:rsidRPr="00000000">
        <w:rPr>
          <w:i w:val="1"/>
          <w:color w:val="6aa84f"/>
          <w:rtl w:val="0"/>
        </w:rPr>
        <w:t xml:space="preserve">type:text</w:t>
      </w:r>
      <w:r w:rsidDel="00000000" w:rsidR="00000000" w:rsidRPr="00000000">
        <w:rPr>
          <w:rtl w:val="0"/>
        </w:rPr>
      </w:r>
    </w:p>
    <w:p w:rsidR="00000000" w:rsidDel="00000000" w:rsidP="00000000" w:rsidRDefault="00000000" w:rsidRPr="00000000" w14:paraId="00000062">
      <w:pPr>
        <w:keepNext w:val="1"/>
        <w:keepLines w:val="1"/>
        <w:numPr>
          <w:ilvl w:val="2"/>
          <w:numId w:val="8"/>
        </w:numPr>
        <w:spacing w:after="0" w:afterAutospacing="0" w:before="0" w:beforeAutospacing="0" w:lineRule="auto"/>
        <w:ind w:left="3600" w:hanging="360"/>
        <w:jc w:val="both"/>
        <w:rPr/>
      </w:pPr>
      <w:bookmarkStart w:colFirst="0" w:colLast="0" w:name="_ywdj7lvooub" w:id="37"/>
      <w:bookmarkEnd w:id="37"/>
      <w:r w:rsidDel="00000000" w:rsidR="00000000" w:rsidRPr="00000000">
        <w:rPr>
          <w:rtl w:val="0"/>
        </w:rPr>
        <w:t xml:space="preserve">parent character name</w:t>
        <w:br w:type="textWrapping"/>
        <w:t xml:space="preserve">eg: Father, Mother, Mama etc.</w:t>
        <w:br w:type="textWrapping"/>
      </w:r>
      <w:r w:rsidDel="00000000" w:rsidR="00000000" w:rsidRPr="00000000">
        <w:rPr>
          <w:i w:val="1"/>
          <w:color w:val="38761d"/>
          <w:rtl w:val="0"/>
        </w:rPr>
        <w:t xml:space="preserve">type:text</w:t>
      </w:r>
    </w:p>
    <w:p w:rsidR="00000000" w:rsidDel="00000000" w:rsidP="00000000" w:rsidRDefault="00000000" w:rsidRPr="00000000" w14:paraId="00000063">
      <w:pPr>
        <w:keepNext w:val="1"/>
        <w:keepLines w:val="1"/>
        <w:numPr>
          <w:ilvl w:val="2"/>
          <w:numId w:val="8"/>
        </w:numPr>
        <w:spacing w:after="0" w:afterAutospacing="0" w:before="0" w:beforeAutospacing="0" w:lineRule="auto"/>
        <w:ind w:left="3600" w:hanging="360"/>
        <w:jc w:val="both"/>
        <w:rPr/>
      </w:pPr>
      <w:bookmarkStart w:colFirst="0" w:colLast="0" w:name="_cyo6ittf3ks9" w:id="38"/>
      <w:bookmarkEnd w:id="38"/>
      <w:r w:rsidDel="00000000" w:rsidR="00000000" w:rsidRPr="00000000">
        <w:rPr>
          <w:rtl w:val="0"/>
        </w:rPr>
        <w:t xml:space="preserve">parent_image</w:t>
      </w:r>
      <w:r w:rsidDel="00000000" w:rsidR="00000000" w:rsidRPr="00000000">
        <w:rPr>
          <w:color w:val="38761d"/>
          <w:rtl w:val="0"/>
        </w:rPr>
        <w:br w:type="textWrapping"/>
      </w:r>
      <w:r w:rsidDel="00000000" w:rsidR="00000000" w:rsidRPr="00000000">
        <w:rPr>
          <w:i w:val="1"/>
          <w:color w:val="38761d"/>
          <w:rtl w:val="0"/>
        </w:rPr>
        <w:t xml:space="preserve">type:image</w:t>
      </w:r>
    </w:p>
    <w:p w:rsidR="00000000" w:rsidDel="00000000" w:rsidP="00000000" w:rsidRDefault="00000000" w:rsidRPr="00000000" w14:paraId="00000064">
      <w:pPr>
        <w:keepNext w:val="1"/>
        <w:keepLines w:val="1"/>
        <w:numPr>
          <w:ilvl w:val="1"/>
          <w:numId w:val="8"/>
        </w:numPr>
        <w:spacing w:after="0" w:afterAutospacing="0" w:before="0" w:beforeAutospacing="0" w:lineRule="auto"/>
        <w:ind w:left="2880" w:hanging="360"/>
        <w:jc w:val="both"/>
        <w:rPr/>
      </w:pPr>
      <w:bookmarkStart w:colFirst="0" w:colLast="0" w:name="_v2uc1eix5coz" w:id="39"/>
      <w:bookmarkEnd w:id="39"/>
      <w:r w:rsidDel="00000000" w:rsidR="00000000" w:rsidRPr="00000000">
        <w:rPr>
          <w:rtl w:val="0"/>
        </w:rPr>
        <w:t xml:space="preserve">flag</w:t>
        <w:br w:type="textWrapping"/>
      </w:r>
      <w:r w:rsidDel="00000000" w:rsidR="00000000" w:rsidRPr="00000000">
        <w:rPr>
          <w:i w:val="1"/>
          <w:color w:val="6aa84f"/>
          <w:rtl w:val="0"/>
        </w:rPr>
        <w:t xml:space="preserve">type:image</w:t>
      </w:r>
      <w:r w:rsidDel="00000000" w:rsidR="00000000" w:rsidRPr="00000000">
        <w:rPr>
          <w:rtl w:val="0"/>
        </w:rPr>
      </w:r>
    </w:p>
    <w:p w:rsidR="00000000" w:rsidDel="00000000" w:rsidP="00000000" w:rsidRDefault="00000000" w:rsidRPr="00000000" w14:paraId="00000065">
      <w:pPr>
        <w:keepNext w:val="1"/>
        <w:keepLines w:val="1"/>
        <w:numPr>
          <w:ilvl w:val="1"/>
          <w:numId w:val="8"/>
        </w:numPr>
        <w:spacing w:after="0" w:afterAutospacing="0" w:before="0" w:beforeAutospacing="0" w:lineRule="auto"/>
        <w:ind w:left="2880" w:hanging="360"/>
        <w:jc w:val="both"/>
        <w:rPr/>
      </w:pPr>
      <w:bookmarkStart w:colFirst="0" w:colLast="0" w:name="_81kkh2fhsig" w:id="40"/>
      <w:bookmarkEnd w:id="40"/>
      <w:r w:rsidDel="00000000" w:rsidR="00000000" w:rsidRPr="00000000">
        <w:rPr>
          <w:rtl w:val="0"/>
        </w:rPr>
        <w:t xml:space="preserve">country image</w:t>
        <w:br w:type="textWrapping"/>
        <w:t xml:space="preserve">List of images associated with a given country </w:t>
        <w:br w:type="textWrapping"/>
      </w:r>
      <w:r w:rsidDel="00000000" w:rsidR="00000000" w:rsidRPr="00000000">
        <w:rPr>
          <w:i w:val="1"/>
          <w:color w:val="6aa84f"/>
          <w:rtl w:val="0"/>
        </w:rPr>
        <w:t xml:space="preserve">type:image -&gt; type:collection</w:t>
      </w:r>
      <w:r w:rsidDel="00000000" w:rsidR="00000000" w:rsidRPr="00000000">
        <w:rPr>
          <w:rtl w:val="0"/>
        </w:rPr>
      </w:r>
    </w:p>
    <w:p w:rsidR="00000000" w:rsidDel="00000000" w:rsidP="00000000" w:rsidRDefault="00000000" w:rsidRPr="00000000" w14:paraId="00000066">
      <w:pPr>
        <w:keepNext w:val="1"/>
        <w:keepLines w:val="1"/>
        <w:numPr>
          <w:ilvl w:val="1"/>
          <w:numId w:val="8"/>
        </w:numPr>
        <w:spacing w:after="0" w:afterAutospacing="0" w:before="0" w:beforeAutospacing="0" w:lineRule="auto"/>
        <w:ind w:left="2880" w:hanging="360"/>
        <w:jc w:val="both"/>
        <w:rPr/>
      </w:pPr>
      <w:bookmarkStart w:colFirst="0" w:colLast="0" w:name="_57v9yjutnwb4" w:id="41"/>
      <w:bookmarkEnd w:id="41"/>
      <w:r w:rsidDel="00000000" w:rsidR="00000000" w:rsidRPr="00000000">
        <w:rPr>
          <w:rtl w:val="0"/>
        </w:rPr>
        <w:t xml:space="preserve">quiz question </w:t>
        <w:br w:type="textWrapping"/>
        <w:t xml:space="preserve">List of questions associated with a given country</w:t>
        <w:br w:type="textWrapping"/>
      </w:r>
      <w:r w:rsidDel="00000000" w:rsidR="00000000" w:rsidRPr="00000000">
        <w:rPr>
          <w:i w:val="1"/>
          <w:color w:val="6aa84f"/>
          <w:rtl w:val="0"/>
        </w:rPr>
        <w:t xml:space="preserve">type:Quiz Question -&gt; type:collection </w:t>
      </w:r>
    </w:p>
    <w:p w:rsidR="00000000" w:rsidDel="00000000" w:rsidP="00000000" w:rsidRDefault="00000000" w:rsidRPr="00000000" w14:paraId="00000067">
      <w:pPr>
        <w:keepNext w:val="1"/>
        <w:keepLines w:val="1"/>
        <w:numPr>
          <w:ilvl w:val="1"/>
          <w:numId w:val="8"/>
        </w:numPr>
        <w:spacing w:after="0" w:afterAutospacing="0" w:before="0" w:beforeAutospacing="0" w:lineRule="auto"/>
        <w:ind w:left="2880" w:hanging="360"/>
        <w:jc w:val="both"/>
        <w:rPr/>
      </w:pPr>
      <w:bookmarkStart w:colFirst="0" w:colLast="0" w:name="_d6qyarvwm66c" w:id="42"/>
      <w:bookmarkEnd w:id="42"/>
      <w:r w:rsidDel="00000000" w:rsidR="00000000" w:rsidRPr="00000000">
        <w:rPr>
          <w:rtl w:val="0"/>
        </w:rPr>
        <w:t xml:space="preserve">short video</w:t>
      </w:r>
      <w:r w:rsidDel="00000000" w:rsidR="00000000" w:rsidRPr="00000000">
        <w:rPr>
          <w:i w:val="1"/>
          <w:rtl w:val="0"/>
        </w:rPr>
        <w:br w:type="textWrapping"/>
      </w:r>
      <w:r w:rsidDel="00000000" w:rsidR="00000000" w:rsidRPr="00000000">
        <w:rPr>
          <w:rtl w:val="0"/>
        </w:rPr>
        <w:t xml:space="preserve">A short video depicting the country</w:t>
        <w:br w:type="textWrapping"/>
      </w:r>
      <w:r w:rsidDel="00000000" w:rsidR="00000000" w:rsidRPr="00000000">
        <w:rPr>
          <w:i w:val="1"/>
          <w:color w:val="6aa84f"/>
          <w:rtl w:val="0"/>
        </w:rPr>
        <w:t xml:space="preserve">type: video</w:t>
      </w:r>
      <w:r w:rsidDel="00000000" w:rsidR="00000000" w:rsidRPr="00000000">
        <w:rPr>
          <w:rtl w:val="0"/>
        </w:rPr>
      </w:r>
    </w:p>
    <w:p w:rsidR="00000000" w:rsidDel="00000000" w:rsidP="00000000" w:rsidRDefault="00000000" w:rsidRPr="00000000" w14:paraId="00000068">
      <w:pPr>
        <w:keepNext w:val="1"/>
        <w:keepLines w:val="1"/>
        <w:numPr>
          <w:ilvl w:val="1"/>
          <w:numId w:val="8"/>
        </w:numPr>
        <w:spacing w:after="0" w:afterAutospacing="0" w:before="0" w:beforeAutospacing="0" w:lineRule="auto"/>
        <w:ind w:left="2880" w:hanging="360"/>
        <w:jc w:val="both"/>
        <w:rPr/>
      </w:pPr>
      <w:bookmarkStart w:colFirst="0" w:colLast="0" w:name="_2itqijqltb9f" w:id="43"/>
      <w:bookmarkEnd w:id="43"/>
      <w:r w:rsidDel="00000000" w:rsidR="00000000" w:rsidRPr="00000000">
        <w:rPr>
          <w:rtl w:val="0"/>
        </w:rPr>
        <w:t xml:space="preserve">language</w:t>
        <w:br w:type="textWrapping"/>
        <w:t xml:space="preserve">Name of the language used in the country</w:t>
        <w:br w:type="textWrapping"/>
        <w:t xml:space="preserve">eg: English in the USA, Spanish in Spain</w:t>
        <w:br w:type="textWrapping"/>
      </w:r>
      <w:r w:rsidDel="00000000" w:rsidR="00000000" w:rsidRPr="00000000">
        <w:rPr>
          <w:i w:val="1"/>
          <w:color w:val="6aa84f"/>
          <w:rtl w:val="0"/>
        </w:rPr>
        <w:t xml:space="preserve">type: text</w:t>
      </w:r>
      <w:r w:rsidDel="00000000" w:rsidR="00000000" w:rsidRPr="00000000">
        <w:rPr>
          <w:rtl w:val="0"/>
        </w:rPr>
      </w:r>
    </w:p>
    <w:p w:rsidR="00000000" w:rsidDel="00000000" w:rsidP="00000000" w:rsidRDefault="00000000" w:rsidRPr="00000000" w14:paraId="00000069">
      <w:pPr>
        <w:keepNext w:val="1"/>
        <w:keepLines w:val="1"/>
        <w:numPr>
          <w:ilvl w:val="1"/>
          <w:numId w:val="8"/>
        </w:numPr>
        <w:spacing w:after="0" w:afterAutospacing="0" w:before="0" w:beforeAutospacing="0" w:lineRule="auto"/>
        <w:ind w:left="2880" w:hanging="360"/>
        <w:jc w:val="both"/>
        <w:rPr/>
      </w:pPr>
      <w:bookmarkStart w:colFirst="0" w:colLast="0" w:name="_gypsgaiv1tle" w:id="44"/>
      <w:bookmarkEnd w:id="44"/>
      <w:r w:rsidDel="00000000" w:rsidR="00000000" w:rsidRPr="00000000">
        <w:rPr>
          <w:rtl w:val="0"/>
        </w:rPr>
        <w:t xml:space="preserve">stamp-for-passport</w:t>
      </w:r>
      <w:r w:rsidDel="00000000" w:rsidR="00000000" w:rsidRPr="00000000">
        <w:rPr>
          <w:i w:val="1"/>
          <w:rtl w:val="0"/>
        </w:rPr>
        <w:br w:type="textWrapping"/>
      </w:r>
      <w:r w:rsidDel="00000000" w:rsidR="00000000" w:rsidRPr="00000000">
        <w:rPr>
          <w:rtl w:val="0"/>
        </w:rPr>
        <w:t xml:space="preserve">In the passport page of the student view, stamps will depict which countries the student has completed recipes from.</w:t>
        <w:br w:type="textWrapping"/>
        <w:t xml:space="preserve">A star with an incrementing number will be displayed beside the stamp if multiple recipes from the country have been completed.</w:t>
        <w:br w:type="textWrapping"/>
        <w:t xml:space="preserve">eg (Country stamp * no of recipes student has completed from this country)</w:t>
        <w:br w:type="textWrapping"/>
      </w:r>
      <w:r w:rsidDel="00000000" w:rsidR="00000000" w:rsidRPr="00000000">
        <w:rPr>
          <w:color w:val="6aa84f"/>
          <w:rtl w:val="0"/>
        </w:rPr>
        <w:t xml:space="preserve">t</w:t>
      </w:r>
      <w:r w:rsidDel="00000000" w:rsidR="00000000" w:rsidRPr="00000000">
        <w:rPr>
          <w:i w:val="1"/>
          <w:color w:val="6aa84f"/>
          <w:rtl w:val="0"/>
        </w:rPr>
        <w:t xml:space="preserve">ype: image</w:t>
      </w:r>
      <w:r w:rsidDel="00000000" w:rsidR="00000000" w:rsidRPr="00000000">
        <w:rPr>
          <w:i w:val="1"/>
          <w:rtl w:val="0"/>
        </w:rPr>
        <w:br w:type="textWrapping"/>
      </w:r>
    </w:p>
    <w:p w:rsidR="00000000" w:rsidDel="00000000" w:rsidP="00000000" w:rsidRDefault="00000000" w:rsidRPr="00000000" w14:paraId="0000006A">
      <w:pPr>
        <w:pStyle w:val="Heading3"/>
        <w:keepNext w:val="1"/>
        <w:keepLines w:val="1"/>
        <w:numPr>
          <w:ilvl w:val="0"/>
          <w:numId w:val="8"/>
        </w:numPr>
        <w:spacing w:after="0" w:afterAutospacing="0" w:before="0" w:beforeAutospacing="0" w:lineRule="auto"/>
        <w:ind w:left="2160" w:hanging="360"/>
        <w:jc w:val="both"/>
        <w:rPr/>
      </w:pPr>
      <w:bookmarkStart w:colFirst="0" w:colLast="0" w:name="_t9zedywmx7d7" w:id="45"/>
      <w:bookmarkEnd w:id="45"/>
      <w:r w:rsidDel="00000000" w:rsidR="00000000" w:rsidRPr="00000000">
        <w:rPr>
          <w:rtl w:val="0"/>
        </w:rPr>
        <w:t xml:space="preserve">Measurement Size</w:t>
      </w:r>
    </w:p>
    <w:p w:rsidR="00000000" w:rsidDel="00000000" w:rsidP="00000000" w:rsidRDefault="00000000" w:rsidRPr="00000000" w14:paraId="0000006B">
      <w:pPr>
        <w:keepNext w:val="1"/>
        <w:keepLines w:val="1"/>
        <w:numPr>
          <w:ilvl w:val="1"/>
          <w:numId w:val="8"/>
        </w:numPr>
        <w:spacing w:after="0" w:afterAutospacing="0" w:before="0" w:beforeAutospacing="0" w:lineRule="auto"/>
        <w:ind w:left="2880" w:hanging="360"/>
        <w:jc w:val="both"/>
        <w:rPr/>
      </w:pPr>
      <w:bookmarkStart w:colFirst="0" w:colLast="0" w:name="_jv15687eraaq" w:id="46"/>
      <w:bookmarkEnd w:id="46"/>
      <w:r w:rsidDel="00000000" w:rsidR="00000000" w:rsidRPr="00000000">
        <w:rPr>
          <w:rtl w:val="0"/>
        </w:rPr>
        <w:t xml:space="preserve">standard metrics</w:t>
        <w:br w:type="textWrapping"/>
        <w:t xml:space="preserve">eg: kg, oz, liter, Pound, qty, cups, quarts, tsps, tbsps</w:t>
        <w:br w:type="textWrapping"/>
      </w:r>
      <w:r w:rsidDel="00000000" w:rsidR="00000000" w:rsidRPr="00000000">
        <w:rPr>
          <w:i w:val="1"/>
          <w:color w:val="6aa84f"/>
          <w:rtl w:val="0"/>
        </w:rPr>
        <w:t xml:space="preserve">type:text</w:t>
      </w:r>
      <w:r w:rsidDel="00000000" w:rsidR="00000000" w:rsidRPr="00000000">
        <w:rPr>
          <w:rtl w:val="0"/>
        </w:rPr>
        <w:br w:type="textWrapping"/>
      </w:r>
    </w:p>
    <w:p w:rsidR="00000000" w:rsidDel="00000000" w:rsidP="00000000" w:rsidRDefault="00000000" w:rsidRPr="00000000" w14:paraId="0000006C">
      <w:pPr>
        <w:pStyle w:val="Heading3"/>
        <w:keepNext w:val="1"/>
        <w:keepLines w:val="1"/>
        <w:numPr>
          <w:ilvl w:val="0"/>
          <w:numId w:val="8"/>
        </w:numPr>
        <w:spacing w:after="0" w:afterAutospacing="0" w:before="0" w:beforeAutospacing="0" w:lineRule="auto"/>
        <w:ind w:left="2160" w:hanging="360"/>
        <w:jc w:val="both"/>
        <w:rPr/>
      </w:pPr>
      <w:bookmarkStart w:colFirst="0" w:colLast="0" w:name="_knbfqhkmartf" w:id="47"/>
      <w:bookmarkEnd w:id="47"/>
      <w:r w:rsidDel="00000000" w:rsidR="00000000" w:rsidRPr="00000000">
        <w:rPr>
          <w:rtl w:val="0"/>
        </w:rPr>
        <w:t xml:space="preserve">Ingredients</w:t>
        <w:br w:type="textWrapping"/>
        <w:t xml:space="preserve">Filter By: name</w:t>
      </w:r>
    </w:p>
    <w:p w:rsidR="00000000" w:rsidDel="00000000" w:rsidP="00000000" w:rsidRDefault="00000000" w:rsidRPr="00000000" w14:paraId="0000006D">
      <w:pPr>
        <w:keepNext w:val="1"/>
        <w:keepLines w:val="1"/>
        <w:numPr>
          <w:ilvl w:val="1"/>
          <w:numId w:val="8"/>
        </w:numPr>
        <w:spacing w:after="0" w:afterAutospacing="0" w:before="0" w:beforeAutospacing="0" w:lineRule="auto"/>
        <w:ind w:left="2880" w:hanging="360"/>
        <w:jc w:val="both"/>
        <w:rPr/>
      </w:pPr>
      <w:bookmarkStart w:colFirst="0" w:colLast="0" w:name="_gpomimhdol6p" w:id="48"/>
      <w:bookmarkEnd w:id="48"/>
      <w:r w:rsidDel="00000000" w:rsidR="00000000" w:rsidRPr="00000000">
        <w:rPr>
          <w:rtl w:val="0"/>
        </w:rPr>
        <w:t xml:space="preserve">name</w:t>
        <w:br w:type="textWrapping"/>
      </w:r>
      <w:r w:rsidDel="00000000" w:rsidR="00000000" w:rsidRPr="00000000">
        <w:rPr>
          <w:i w:val="1"/>
          <w:color w:val="6aa84f"/>
          <w:rtl w:val="0"/>
        </w:rPr>
        <w:t xml:space="preserve">type:text</w:t>
      </w:r>
    </w:p>
    <w:p w:rsidR="00000000" w:rsidDel="00000000" w:rsidP="00000000" w:rsidRDefault="00000000" w:rsidRPr="00000000" w14:paraId="0000006E">
      <w:pPr>
        <w:keepNext w:val="1"/>
        <w:keepLines w:val="1"/>
        <w:numPr>
          <w:ilvl w:val="1"/>
          <w:numId w:val="8"/>
        </w:numPr>
        <w:spacing w:after="0" w:afterAutospacing="0" w:before="0" w:beforeAutospacing="0" w:lineRule="auto"/>
        <w:ind w:left="2880" w:hanging="360"/>
        <w:jc w:val="both"/>
        <w:rPr/>
      </w:pPr>
      <w:bookmarkStart w:colFirst="0" w:colLast="0" w:name="_g2bcuihqy71c" w:id="49"/>
      <w:bookmarkEnd w:id="49"/>
      <w:r w:rsidDel="00000000" w:rsidR="00000000" w:rsidRPr="00000000">
        <w:rPr>
          <w:rtl w:val="0"/>
        </w:rPr>
        <w:t xml:space="preserve">image</w:t>
        <w:br w:type="textWrapping"/>
      </w:r>
      <w:r w:rsidDel="00000000" w:rsidR="00000000" w:rsidRPr="00000000">
        <w:rPr>
          <w:i w:val="1"/>
          <w:color w:val="6aa84f"/>
          <w:rtl w:val="0"/>
        </w:rPr>
        <w:t xml:space="preserve">type:image</w:t>
      </w:r>
    </w:p>
    <w:p w:rsidR="00000000" w:rsidDel="00000000" w:rsidP="00000000" w:rsidRDefault="00000000" w:rsidRPr="00000000" w14:paraId="0000006F">
      <w:pPr>
        <w:keepNext w:val="1"/>
        <w:keepLines w:val="1"/>
        <w:numPr>
          <w:ilvl w:val="1"/>
          <w:numId w:val="8"/>
        </w:numPr>
        <w:spacing w:after="0" w:afterAutospacing="0" w:before="0" w:beforeAutospacing="0" w:lineRule="auto"/>
        <w:ind w:left="2880" w:hanging="360"/>
        <w:jc w:val="both"/>
        <w:rPr>
          <w:i w:val="1"/>
        </w:rPr>
      </w:pPr>
      <w:bookmarkStart w:colFirst="0" w:colLast="0" w:name="_7eppy82nbwqy" w:id="50"/>
      <w:bookmarkEnd w:id="50"/>
      <w:r w:rsidDel="00000000" w:rsidR="00000000" w:rsidRPr="00000000">
        <w:rPr>
          <w:rtl w:val="0"/>
        </w:rPr>
        <w:t xml:space="preserve">general ingredient question</w:t>
        <w:br w:type="textWrapping"/>
      </w:r>
      <w:r w:rsidDel="00000000" w:rsidR="00000000" w:rsidRPr="00000000">
        <w:rPr>
          <w:i w:val="1"/>
          <w:color w:val="6aa84f"/>
          <w:rtl w:val="0"/>
        </w:rPr>
        <w:t xml:space="preserve">type: </w:t>
      </w:r>
      <w:r w:rsidDel="00000000" w:rsidR="00000000" w:rsidRPr="00000000">
        <w:rPr>
          <w:color w:val="6aa84f"/>
          <w:rtl w:val="0"/>
        </w:rPr>
        <w:t xml:space="preserve">Quiz Question</w:t>
      </w:r>
      <w:r w:rsidDel="00000000" w:rsidR="00000000" w:rsidRPr="00000000">
        <w:rPr>
          <w:i w:val="1"/>
          <w:color w:val="6aa84f"/>
          <w:rtl w:val="0"/>
        </w:rPr>
        <w:t xml:space="preserve"> -&gt; type:collection</w:t>
      </w:r>
    </w:p>
    <w:p w:rsidR="00000000" w:rsidDel="00000000" w:rsidP="00000000" w:rsidRDefault="00000000" w:rsidRPr="00000000" w14:paraId="00000070">
      <w:pPr>
        <w:keepNext w:val="1"/>
        <w:keepLines w:val="1"/>
        <w:numPr>
          <w:ilvl w:val="1"/>
          <w:numId w:val="8"/>
        </w:numPr>
        <w:spacing w:after="0" w:afterAutospacing="0" w:before="0" w:beforeAutospacing="0" w:lineRule="auto"/>
        <w:ind w:left="2880" w:hanging="360"/>
        <w:jc w:val="both"/>
        <w:rPr/>
      </w:pPr>
      <w:bookmarkStart w:colFirst="0" w:colLast="0" w:name="_rxdtji7fa9xb" w:id="51"/>
      <w:bookmarkEnd w:id="51"/>
      <w:r w:rsidDel="00000000" w:rsidR="00000000" w:rsidRPr="00000000">
        <w:rPr>
          <w:rtl w:val="0"/>
        </w:rPr>
        <w:t xml:space="preserve">nutrient spotlight</w:t>
        <w:br w:type="textWrapping"/>
        <w:t xml:space="preserve">explanation of top nutrient in ingredient to display to students</w:t>
        <w:br w:type="textWrapping"/>
      </w:r>
      <w:r w:rsidDel="00000000" w:rsidR="00000000" w:rsidRPr="00000000">
        <w:rPr>
          <w:i w:val="1"/>
          <w:color w:val="6aa84f"/>
          <w:rtl w:val="0"/>
        </w:rPr>
        <w:t xml:space="preserve">type: text</w:t>
        <w:br w:type="textWrapping"/>
        <w:t xml:space="preserve">type: Quiz Question</w:t>
      </w:r>
    </w:p>
    <w:p w:rsidR="00000000" w:rsidDel="00000000" w:rsidP="00000000" w:rsidRDefault="00000000" w:rsidRPr="00000000" w14:paraId="00000071">
      <w:pPr>
        <w:keepNext w:val="1"/>
        <w:keepLines w:val="1"/>
        <w:numPr>
          <w:ilvl w:val="1"/>
          <w:numId w:val="8"/>
        </w:numPr>
        <w:spacing w:after="0" w:afterAutospacing="0" w:before="0" w:beforeAutospacing="0" w:lineRule="auto"/>
        <w:ind w:left="2880" w:hanging="360"/>
        <w:jc w:val="both"/>
        <w:rPr/>
      </w:pPr>
      <w:bookmarkStart w:colFirst="0" w:colLast="0" w:name="_cpozrulpfwzf" w:id="52"/>
      <w:bookmarkEnd w:id="52"/>
      <w:r w:rsidDel="00000000" w:rsidR="00000000" w:rsidRPr="00000000">
        <w:rPr>
          <w:rtl w:val="0"/>
        </w:rPr>
        <w:t xml:space="preserve">spotlight text</w:t>
        <w:br w:type="textWrapping"/>
        <w:t xml:space="preserve">Information about ingredient sustainability and history</w:t>
        <w:br w:type="textWrapping"/>
      </w:r>
      <w:r w:rsidDel="00000000" w:rsidR="00000000" w:rsidRPr="00000000">
        <w:rPr>
          <w:i w:val="1"/>
          <w:color w:val="6aa84f"/>
          <w:rtl w:val="0"/>
        </w:rPr>
        <w:t xml:space="preserve">type: text</w:t>
      </w:r>
      <w:r w:rsidDel="00000000" w:rsidR="00000000" w:rsidRPr="00000000">
        <w:rPr>
          <w:color w:val="6aa84f"/>
          <w:rtl w:val="0"/>
        </w:rPr>
        <w:t xml:space="preserve"> (optional)</w:t>
        <w:br w:type="textWrapping"/>
      </w:r>
      <w:r w:rsidDel="00000000" w:rsidR="00000000" w:rsidRPr="00000000">
        <w:rPr>
          <w:i w:val="1"/>
          <w:color w:val="6aa84f"/>
          <w:rtl w:val="0"/>
        </w:rPr>
        <w:t xml:space="preserve">type: Quiz Question</w:t>
      </w:r>
    </w:p>
    <w:p w:rsidR="00000000" w:rsidDel="00000000" w:rsidP="00000000" w:rsidRDefault="00000000" w:rsidRPr="00000000" w14:paraId="00000072">
      <w:pPr>
        <w:keepNext w:val="1"/>
        <w:keepLines w:val="1"/>
        <w:numPr>
          <w:ilvl w:val="1"/>
          <w:numId w:val="8"/>
        </w:numPr>
        <w:spacing w:after="0" w:afterAutospacing="0" w:before="0" w:beforeAutospacing="0" w:lineRule="auto"/>
        <w:ind w:left="2880" w:hanging="360"/>
        <w:jc w:val="both"/>
        <w:rPr/>
      </w:pPr>
      <w:bookmarkStart w:colFirst="0" w:colLast="0" w:name="_uyjuzzksl43d" w:id="53"/>
      <w:bookmarkEnd w:id="53"/>
      <w:r w:rsidDel="00000000" w:rsidR="00000000" w:rsidRPr="00000000">
        <w:rPr>
          <w:rtl w:val="0"/>
        </w:rPr>
        <w:t xml:space="preserve">spotlight video</w:t>
        <w:br w:type="textWrapping"/>
      </w:r>
      <w:r w:rsidDel="00000000" w:rsidR="00000000" w:rsidRPr="00000000">
        <w:rPr>
          <w:i w:val="1"/>
          <w:color w:val="6aa84f"/>
          <w:rtl w:val="0"/>
        </w:rPr>
        <w:t xml:space="preserve">type:video</w:t>
      </w:r>
      <w:r w:rsidDel="00000000" w:rsidR="00000000" w:rsidRPr="00000000">
        <w:rPr>
          <w:color w:val="6aa84f"/>
          <w:rtl w:val="0"/>
        </w:rPr>
        <w:t xml:space="preserve">(optional)</w:t>
      </w:r>
    </w:p>
    <w:p w:rsidR="00000000" w:rsidDel="00000000" w:rsidP="00000000" w:rsidRDefault="00000000" w:rsidRPr="00000000" w14:paraId="00000073">
      <w:pPr>
        <w:keepNext w:val="1"/>
        <w:keepLines w:val="1"/>
        <w:numPr>
          <w:ilvl w:val="1"/>
          <w:numId w:val="8"/>
        </w:numPr>
        <w:spacing w:after="0" w:afterAutospacing="0" w:before="0" w:beforeAutospacing="0" w:lineRule="auto"/>
        <w:ind w:left="2880" w:hanging="360"/>
        <w:jc w:val="both"/>
        <w:rPr/>
      </w:pPr>
      <w:bookmarkStart w:colFirst="0" w:colLast="0" w:name="_p0a9jz7az54z" w:id="54"/>
      <w:bookmarkEnd w:id="54"/>
      <w:r w:rsidDel="00000000" w:rsidR="00000000" w:rsidRPr="00000000">
        <w:rPr>
          <w:rtl w:val="0"/>
        </w:rPr>
        <w:t xml:space="preserve">link to the product for easy ordering</w:t>
        <w:br w:type="textWrapping"/>
      </w:r>
      <w:r w:rsidDel="00000000" w:rsidR="00000000" w:rsidRPr="00000000">
        <w:rPr>
          <w:i w:val="1"/>
          <w:color w:val="6aa84f"/>
          <w:rtl w:val="0"/>
        </w:rPr>
        <w:t xml:space="preserve">type: text</w:t>
      </w:r>
      <w:r w:rsidDel="00000000" w:rsidR="00000000" w:rsidRPr="00000000">
        <w:rPr>
          <w:rtl w:val="0"/>
        </w:rPr>
        <w:br w:type="textWrapping"/>
      </w:r>
    </w:p>
    <w:p w:rsidR="00000000" w:rsidDel="00000000" w:rsidP="00000000" w:rsidRDefault="00000000" w:rsidRPr="00000000" w14:paraId="00000074">
      <w:pPr>
        <w:pStyle w:val="Heading3"/>
        <w:keepNext w:val="1"/>
        <w:keepLines w:val="1"/>
        <w:numPr>
          <w:ilvl w:val="0"/>
          <w:numId w:val="8"/>
        </w:numPr>
        <w:spacing w:after="0" w:afterAutospacing="0" w:before="0" w:beforeAutospacing="0" w:lineRule="auto"/>
        <w:ind w:left="2160" w:hanging="360"/>
        <w:jc w:val="both"/>
        <w:rPr/>
      </w:pPr>
      <w:bookmarkStart w:colFirst="0" w:colLast="0" w:name="_8wgzpa42abzg" w:id="55"/>
      <w:bookmarkEnd w:id="55"/>
      <w:r w:rsidDel="00000000" w:rsidR="00000000" w:rsidRPr="00000000">
        <w:rPr>
          <w:rtl w:val="0"/>
        </w:rPr>
        <w:t xml:space="preserve">Tools or Cookware</w:t>
        <w:br w:type="textWrapping"/>
        <w:t xml:space="preserve">Filter By: name</w:t>
      </w:r>
    </w:p>
    <w:p w:rsidR="00000000" w:rsidDel="00000000" w:rsidP="00000000" w:rsidRDefault="00000000" w:rsidRPr="00000000" w14:paraId="00000075">
      <w:pPr>
        <w:keepNext w:val="1"/>
        <w:keepLines w:val="1"/>
        <w:numPr>
          <w:ilvl w:val="1"/>
          <w:numId w:val="8"/>
        </w:numPr>
        <w:spacing w:after="0" w:afterAutospacing="0" w:before="0" w:beforeAutospacing="0" w:lineRule="auto"/>
        <w:ind w:left="2880" w:hanging="360"/>
        <w:jc w:val="both"/>
        <w:rPr/>
      </w:pPr>
      <w:bookmarkStart w:colFirst="0" w:colLast="0" w:name="_avprn0v4m36n" w:id="56"/>
      <w:bookmarkEnd w:id="56"/>
      <w:r w:rsidDel="00000000" w:rsidR="00000000" w:rsidRPr="00000000">
        <w:rPr>
          <w:rtl w:val="0"/>
        </w:rPr>
        <w:t xml:space="preserve">name</w:t>
        <w:br w:type="textWrapping"/>
      </w:r>
      <w:r w:rsidDel="00000000" w:rsidR="00000000" w:rsidRPr="00000000">
        <w:rPr>
          <w:i w:val="1"/>
          <w:color w:val="6aa84f"/>
          <w:rtl w:val="0"/>
        </w:rPr>
        <w:t xml:space="preserve">type:text</w:t>
      </w:r>
    </w:p>
    <w:p w:rsidR="00000000" w:rsidDel="00000000" w:rsidP="00000000" w:rsidRDefault="00000000" w:rsidRPr="00000000" w14:paraId="00000076">
      <w:pPr>
        <w:keepNext w:val="1"/>
        <w:keepLines w:val="1"/>
        <w:numPr>
          <w:ilvl w:val="1"/>
          <w:numId w:val="8"/>
        </w:numPr>
        <w:spacing w:after="0" w:afterAutospacing="0" w:before="0" w:beforeAutospacing="0" w:lineRule="auto"/>
        <w:ind w:left="2880" w:hanging="360"/>
        <w:jc w:val="both"/>
        <w:rPr/>
      </w:pPr>
      <w:bookmarkStart w:colFirst="0" w:colLast="0" w:name="_y5xl9jwh3d0v" w:id="57"/>
      <w:bookmarkEnd w:id="57"/>
      <w:r w:rsidDel="00000000" w:rsidR="00000000" w:rsidRPr="00000000">
        <w:rPr>
          <w:rtl w:val="0"/>
        </w:rPr>
        <w:t xml:space="preserve">Image</w:t>
        <w:br w:type="textWrapping"/>
      </w:r>
      <w:r w:rsidDel="00000000" w:rsidR="00000000" w:rsidRPr="00000000">
        <w:rPr>
          <w:i w:val="1"/>
          <w:color w:val="6aa84f"/>
          <w:rtl w:val="0"/>
        </w:rPr>
        <w:t xml:space="preserve">type:image</w:t>
      </w:r>
    </w:p>
    <w:p w:rsidR="00000000" w:rsidDel="00000000" w:rsidP="00000000" w:rsidRDefault="00000000" w:rsidRPr="00000000" w14:paraId="00000077">
      <w:pPr>
        <w:keepNext w:val="1"/>
        <w:keepLines w:val="1"/>
        <w:numPr>
          <w:ilvl w:val="1"/>
          <w:numId w:val="8"/>
        </w:numPr>
        <w:spacing w:after="0" w:afterAutospacing="0" w:before="0" w:beforeAutospacing="0" w:lineRule="auto"/>
        <w:ind w:left="2880" w:hanging="360"/>
        <w:jc w:val="both"/>
        <w:rPr/>
      </w:pPr>
      <w:bookmarkStart w:colFirst="0" w:colLast="0" w:name="_5eb2yxpijw5l" w:id="58"/>
      <w:bookmarkEnd w:id="58"/>
      <w:r w:rsidDel="00000000" w:rsidR="00000000" w:rsidRPr="00000000">
        <w:rPr>
          <w:rtl w:val="0"/>
        </w:rPr>
        <w:t xml:space="preserve">description</w:t>
        <w:br w:type="textWrapping"/>
      </w:r>
      <w:r w:rsidDel="00000000" w:rsidR="00000000" w:rsidRPr="00000000">
        <w:rPr>
          <w:i w:val="1"/>
          <w:color w:val="6aa84f"/>
          <w:rtl w:val="0"/>
        </w:rPr>
        <w:t xml:space="preserve">type:text</w:t>
      </w:r>
      <w:r w:rsidDel="00000000" w:rsidR="00000000" w:rsidRPr="00000000">
        <w:rPr>
          <w:rtl w:val="0"/>
        </w:rPr>
        <w:br w:type="textWrapping"/>
      </w:r>
    </w:p>
    <w:p w:rsidR="00000000" w:rsidDel="00000000" w:rsidP="00000000" w:rsidRDefault="00000000" w:rsidRPr="00000000" w14:paraId="00000078">
      <w:pPr>
        <w:pStyle w:val="Heading3"/>
        <w:keepNext w:val="1"/>
        <w:keepLines w:val="1"/>
        <w:numPr>
          <w:ilvl w:val="0"/>
          <w:numId w:val="8"/>
        </w:numPr>
        <w:spacing w:after="0" w:afterAutospacing="0" w:before="0" w:beforeAutospacing="0" w:lineRule="auto"/>
        <w:ind w:left="2160" w:hanging="360"/>
        <w:jc w:val="both"/>
        <w:rPr/>
      </w:pPr>
      <w:bookmarkStart w:colFirst="0" w:colLast="0" w:name="_iy95lt9o9sgs" w:id="59"/>
      <w:bookmarkEnd w:id="59"/>
      <w:r w:rsidDel="00000000" w:rsidR="00000000" w:rsidRPr="00000000">
        <w:rPr>
          <w:rtl w:val="0"/>
        </w:rPr>
        <w:t xml:space="preserve">Culinary Techniques</w:t>
        <w:br w:type="textWrapping"/>
        <w:t xml:space="preserve">Common recipe steps such as boiling water or chopping an onion that might require a demonstration video or that provide an opportunity to teach a science concept.</w:t>
        <w:br w:type="textWrapping"/>
        <w:t xml:space="preserve">Filter By: name</w:t>
      </w:r>
    </w:p>
    <w:p w:rsidR="00000000" w:rsidDel="00000000" w:rsidP="00000000" w:rsidRDefault="00000000" w:rsidRPr="00000000" w14:paraId="00000079">
      <w:pPr>
        <w:keepNext w:val="1"/>
        <w:keepLines w:val="1"/>
        <w:numPr>
          <w:ilvl w:val="1"/>
          <w:numId w:val="8"/>
        </w:numPr>
        <w:spacing w:after="0" w:afterAutospacing="0" w:before="0" w:beforeAutospacing="0" w:lineRule="auto"/>
        <w:ind w:left="2880" w:hanging="360"/>
        <w:jc w:val="both"/>
        <w:rPr/>
      </w:pPr>
      <w:bookmarkStart w:colFirst="0" w:colLast="0" w:name="_6syoy9ggsdbu" w:id="60"/>
      <w:bookmarkEnd w:id="60"/>
      <w:r w:rsidDel="00000000" w:rsidR="00000000" w:rsidRPr="00000000">
        <w:rPr>
          <w:rtl w:val="0"/>
        </w:rPr>
        <w:t xml:space="preserve">name</w:t>
        <w:br w:type="textWrapping"/>
      </w:r>
      <w:r w:rsidDel="00000000" w:rsidR="00000000" w:rsidRPr="00000000">
        <w:rPr>
          <w:i w:val="1"/>
          <w:color w:val="6aa84f"/>
          <w:rtl w:val="0"/>
        </w:rPr>
        <w:t xml:space="preserve">type:text</w:t>
      </w:r>
    </w:p>
    <w:p w:rsidR="00000000" w:rsidDel="00000000" w:rsidP="00000000" w:rsidRDefault="00000000" w:rsidRPr="00000000" w14:paraId="0000007A">
      <w:pPr>
        <w:keepNext w:val="1"/>
        <w:keepLines w:val="1"/>
        <w:numPr>
          <w:ilvl w:val="1"/>
          <w:numId w:val="8"/>
        </w:numPr>
        <w:spacing w:after="0" w:afterAutospacing="0" w:before="0" w:beforeAutospacing="0" w:lineRule="auto"/>
        <w:ind w:left="2880" w:hanging="360"/>
        <w:jc w:val="both"/>
        <w:rPr/>
      </w:pPr>
      <w:bookmarkStart w:colFirst="0" w:colLast="0" w:name="_inpbybxmv13n" w:id="61"/>
      <w:bookmarkEnd w:id="61"/>
      <w:r w:rsidDel="00000000" w:rsidR="00000000" w:rsidRPr="00000000">
        <w:rPr>
          <w:rtl w:val="0"/>
        </w:rPr>
        <w:t xml:space="preserve">video </w:t>
        <w:br w:type="textWrapping"/>
      </w:r>
      <w:r w:rsidDel="00000000" w:rsidR="00000000" w:rsidRPr="00000000">
        <w:rPr>
          <w:i w:val="1"/>
          <w:color w:val="6aa84f"/>
          <w:rtl w:val="0"/>
        </w:rPr>
        <w:t xml:space="preserve">type:video(optional)</w:t>
      </w:r>
    </w:p>
    <w:p w:rsidR="00000000" w:rsidDel="00000000" w:rsidP="00000000" w:rsidRDefault="00000000" w:rsidRPr="00000000" w14:paraId="0000007B">
      <w:pPr>
        <w:keepNext w:val="1"/>
        <w:keepLines w:val="1"/>
        <w:numPr>
          <w:ilvl w:val="1"/>
          <w:numId w:val="8"/>
        </w:numPr>
        <w:spacing w:after="0" w:afterAutospacing="0" w:before="0" w:beforeAutospacing="0" w:lineRule="auto"/>
        <w:ind w:left="2880" w:hanging="360"/>
        <w:jc w:val="both"/>
        <w:rPr/>
      </w:pPr>
      <w:bookmarkStart w:colFirst="0" w:colLast="0" w:name="_2bc7uc6r3do8" w:id="62"/>
      <w:bookmarkEnd w:id="62"/>
      <w:r w:rsidDel="00000000" w:rsidR="00000000" w:rsidRPr="00000000">
        <w:rPr>
          <w:rtl w:val="0"/>
        </w:rPr>
        <w:t xml:space="preserve">instructions</w:t>
        <w:br w:type="textWrapping"/>
      </w:r>
      <w:r w:rsidDel="00000000" w:rsidR="00000000" w:rsidRPr="00000000">
        <w:rPr>
          <w:i w:val="1"/>
          <w:color w:val="6aa84f"/>
          <w:rtl w:val="0"/>
        </w:rPr>
        <w:t xml:space="preserve">type:text</w:t>
      </w:r>
    </w:p>
    <w:p w:rsidR="00000000" w:rsidDel="00000000" w:rsidP="00000000" w:rsidRDefault="00000000" w:rsidRPr="00000000" w14:paraId="0000007C">
      <w:pPr>
        <w:keepNext w:val="1"/>
        <w:keepLines w:val="1"/>
        <w:numPr>
          <w:ilvl w:val="1"/>
          <w:numId w:val="8"/>
        </w:numPr>
        <w:spacing w:after="0" w:afterAutospacing="0" w:before="0" w:beforeAutospacing="0" w:lineRule="auto"/>
        <w:ind w:left="2880" w:hanging="360"/>
        <w:jc w:val="both"/>
        <w:rPr/>
      </w:pPr>
      <w:bookmarkStart w:colFirst="0" w:colLast="0" w:name="_ke4dnjnvpg2r" w:id="63"/>
      <w:bookmarkEnd w:id="63"/>
      <w:r w:rsidDel="00000000" w:rsidR="00000000" w:rsidRPr="00000000">
        <w:rPr>
          <w:rtl w:val="0"/>
        </w:rPr>
        <w:t xml:space="preserve">science fact</w:t>
        <w:br w:type="textWrapping"/>
      </w:r>
      <w:r w:rsidDel="00000000" w:rsidR="00000000" w:rsidRPr="00000000">
        <w:rPr>
          <w:i w:val="1"/>
          <w:color w:val="6aa84f"/>
          <w:rtl w:val="0"/>
        </w:rPr>
        <w:t xml:space="preserve">type:text</w:t>
      </w:r>
    </w:p>
    <w:p w:rsidR="00000000" w:rsidDel="00000000" w:rsidP="00000000" w:rsidRDefault="00000000" w:rsidRPr="00000000" w14:paraId="0000007D">
      <w:pPr>
        <w:keepNext w:val="1"/>
        <w:keepLines w:val="1"/>
        <w:numPr>
          <w:ilvl w:val="1"/>
          <w:numId w:val="8"/>
        </w:numPr>
        <w:spacing w:after="0" w:afterAutospacing="0" w:before="0" w:beforeAutospacing="0" w:lineRule="auto"/>
        <w:ind w:left="2880" w:hanging="360"/>
        <w:jc w:val="both"/>
        <w:rPr/>
      </w:pPr>
      <w:bookmarkStart w:colFirst="0" w:colLast="0" w:name="_7pu0xo7cxiii" w:id="64"/>
      <w:bookmarkEnd w:id="64"/>
      <w:r w:rsidDel="00000000" w:rsidR="00000000" w:rsidRPr="00000000">
        <w:rPr>
          <w:rtl w:val="0"/>
        </w:rPr>
        <w:t xml:space="preserve">factual_question</w:t>
        <w:br w:type="textWrapping"/>
        <w:t xml:space="preserve">A question associated with given technique</w:t>
        <w:br w:type="textWrapping"/>
      </w:r>
      <w:r w:rsidDel="00000000" w:rsidR="00000000" w:rsidRPr="00000000">
        <w:rPr>
          <w:i w:val="1"/>
          <w:color w:val="6aa84f"/>
          <w:rtl w:val="0"/>
        </w:rPr>
        <w:t xml:space="preserve">type:Quiz Question -&gt; type:collection</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7E">
      <w:pPr>
        <w:pStyle w:val="Heading3"/>
        <w:keepNext w:val="1"/>
        <w:keepLines w:val="1"/>
        <w:numPr>
          <w:ilvl w:val="0"/>
          <w:numId w:val="8"/>
        </w:numPr>
        <w:spacing w:after="0" w:afterAutospacing="0" w:before="0" w:beforeAutospacing="0" w:lineRule="auto"/>
        <w:ind w:left="2160" w:hanging="360"/>
        <w:jc w:val="both"/>
        <w:rPr/>
      </w:pPr>
      <w:bookmarkStart w:colFirst="0" w:colLast="0" w:name="_v4ycjw5jj3jn" w:id="65"/>
      <w:bookmarkEnd w:id="65"/>
      <w:r w:rsidDel="00000000" w:rsidR="00000000" w:rsidRPr="00000000">
        <w:rPr>
          <w:rtl w:val="0"/>
        </w:rPr>
        <w:t xml:space="preserve">Meal Type</w:t>
        <w:br w:type="textWrapping"/>
        <w:t xml:space="preserve">eg Breakfast, Dinner</w:t>
      </w:r>
    </w:p>
    <w:p w:rsidR="00000000" w:rsidDel="00000000" w:rsidP="00000000" w:rsidRDefault="00000000" w:rsidRPr="00000000" w14:paraId="0000007F">
      <w:pPr>
        <w:keepNext w:val="1"/>
        <w:keepLines w:val="1"/>
        <w:numPr>
          <w:ilvl w:val="1"/>
          <w:numId w:val="8"/>
        </w:numPr>
        <w:spacing w:after="0" w:afterAutospacing="0" w:before="0" w:beforeAutospacing="0" w:lineRule="auto"/>
        <w:ind w:left="2880" w:hanging="360"/>
        <w:jc w:val="both"/>
        <w:rPr/>
      </w:pPr>
      <w:bookmarkStart w:colFirst="0" w:colLast="0" w:name="_puctrtehqpag" w:id="66"/>
      <w:bookmarkEnd w:id="66"/>
      <w:r w:rsidDel="00000000" w:rsidR="00000000" w:rsidRPr="00000000">
        <w:rPr>
          <w:rtl w:val="0"/>
        </w:rPr>
        <w:t xml:space="preserve">name</w:t>
        <w:br w:type="textWrapping"/>
      </w:r>
      <w:r w:rsidDel="00000000" w:rsidR="00000000" w:rsidRPr="00000000">
        <w:rPr>
          <w:i w:val="1"/>
          <w:color w:val="6aa84f"/>
          <w:rtl w:val="0"/>
        </w:rPr>
        <w:t xml:space="preserve">type:text</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80">
      <w:pPr>
        <w:pStyle w:val="Heading3"/>
        <w:keepNext w:val="1"/>
        <w:keepLines w:val="1"/>
        <w:numPr>
          <w:ilvl w:val="0"/>
          <w:numId w:val="8"/>
        </w:numPr>
        <w:spacing w:after="0" w:afterAutospacing="0" w:before="0" w:beforeAutospacing="0" w:lineRule="auto"/>
        <w:ind w:left="2160" w:hanging="360"/>
        <w:jc w:val="both"/>
        <w:rPr/>
      </w:pPr>
      <w:bookmarkStart w:colFirst="0" w:colLast="0" w:name="_i01t0vvljynw" w:id="67"/>
      <w:bookmarkEnd w:id="67"/>
      <w:r w:rsidDel="00000000" w:rsidR="00000000" w:rsidRPr="00000000">
        <w:rPr>
          <w:rtl w:val="0"/>
        </w:rPr>
        <w:t xml:space="preserve">Dietary Preference</w:t>
        <w:br w:type="textWrapping"/>
        <w:t xml:space="preserve">eg Vegan, gluten free</w:t>
      </w:r>
    </w:p>
    <w:p w:rsidR="00000000" w:rsidDel="00000000" w:rsidP="00000000" w:rsidRDefault="00000000" w:rsidRPr="00000000" w14:paraId="00000081">
      <w:pPr>
        <w:keepNext w:val="1"/>
        <w:keepLines w:val="1"/>
        <w:numPr>
          <w:ilvl w:val="1"/>
          <w:numId w:val="8"/>
        </w:numPr>
        <w:spacing w:after="0" w:afterAutospacing="0" w:before="0" w:beforeAutospacing="0" w:lineRule="auto"/>
        <w:ind w:left="2880" w:hanging="360"/>
        <w:jc w:val="both"/>
        <w:rPr/>
      </w:pPr>
      <w:bookmarkStart w:colFirst="0" w:colLast="0" w:name="_pi8a4bnqsbx7" w:id="68"/>
      <w:bookmarkEnd w:id="68"/>
      <w:r w:rsidDel="00000000" w:rsidR="00000000" w:rsidRPr="00000000">
        <w:rPr>
          <w:rtl w:val="0"/>
        </w:rPr>
        <w:t xml:space="preserve">name</w:t>
        <w:br w:type="textWrapping"/>
      </w:r>
      <w:r w:rsidDel="00000000" w:rsidR="00000000" w:rsidRPr="00000000">
        <w:rPr>
          <w:i w:val="1"/>
          <w:color w:val="6aa84f"/>
          <w:rtl w:val="0"/>
        </w:rPr>
        <w:t xml:space="preserve">type:text</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82">
      <w:pPr>
        <w:pStyle w:val="Heading3"/>
        <w:keepNext w:val="1"/>
        <w:keepLines w:val="1"/>
        <w:numPr>
          <w:ilvl w:val="0"/>
          <w:numId w:val="8"/>
        </w:numPr>
        <w:spacing w:after="0" w:afterAutospacing="0" w:before="0" w:beforeAutospacing="0" w:lineRule="auto"/>
        <w:ind w:left="2160" w:hanging="360"/>
        <w:jc w:val="both"/>
        <w:rPr/>
      </w:pPr>
      <w:bookmarkStart w:colFirst="0" w:colLast="0" w:name="_6qjfz0z1lw0e" w:id="69"/>
      <w:bookmarkEnd w:id="69"/>
      <w:r w:rsidDel="00000000" w:rsidR="00000000" w:rsidRPr="00000000">
        <w:rPr>
          <w:rtl w:val="0"/>
        </w:rPr>
        <w:t xml:space="preserve">Recipes</w:t>
        <w:br w:type="textWrapping"/>
        <w:t xml:space="preserve">Filter By: Country, Meal Types, Dietary Preferences, Tools, Name, Difficulty Level, Ingredients, Culinary Technique</w:t>
      </w:r>
    </w:p>
    <w:p w:rsidR="00000000" w:rsidDel="00000000" w:rsidP="00000000" w:rsidRDefault="00000000" w:rsidRPr="00000000" w14:paraId="00000083">
      <w:pPr>
        <w:keepNext w:val="1"/>
        <w:keepLines w:val="1"/>
        <w:numPr>
          <w:ilvl w:val="1"/>
          <w:numId w:val="8"/>
        </w:numPr>
        <w:spacing w:after="0" w:afterAutospacing="0" w:before="0" w:beforeAutospacing="0" w:lineRule="auto"/>
        <w:ind w:left="2880" w:hanging="360"/>
        <w:jc w:val="both"/>
        <w:rPr/>
      </w:pPr>
      <w:bookmarkStart w:colFirst="0" w:colLast="0" w:name="_9z0su1mp5om1" w:id="70"/>
      <w:bookmarkEnd w:id="70"/>
      <w:r w:rsidDel="00000000" w:rsidR="00000000" w:rsidRPr="00000000">
        <w:rPr>
          <w:rtl w:val="0"/>
        </w:rPr>
        <w:t xml:space="preserve">name</w:t>
        <w:br w:type="textWrapping"/>
      </w:r>
      <w:r w:rsidDel="00000000" w:rsidR="00000000" w:rsidRPr="00000000">
        <w:rPr>
          <w:i w:val="1"/>
          <w:color w:val="6aa84f"/>
          <w:rtl w:val="0"/>
        </w:rPr>
        <w:t xml:space="preserve">type: text</w:t>
      </w:r>
    </w:p>
    <w:p w:rsidR="00000000" w:rsidDel="00000000" w:rsidP="00000000" w:rsidRDefault="00000000" w:rsidRPr="00000000" w14:paraId="00000084">
      <w:pPr>
        <w:keepNext w:val="1"/>
        <w:keepLines w:val="1"/>
        <w:numPr>
          <w:ilvl w:val="1"/>
          <w:numId w:val="8"/>
        </w:numPr>
        <w:spacing w:after="0" w:afterAutospacing="0" w:before="0" w:beforeAutospacing="0" w:lineRule="auto"/>
        <w:ind w:left="2880" w:hanging="360"/>
        <w:jc w:val="both"/>
        <w:rPr/>
      </w:pPr>
      <w:bookmarkStart w:colFirst="0" w:colLast="0" w:name="_src96cfyxcmj" w:id="71"/>
      <w:bookmarkEnd w:id="71"/>
      <w:r w:rsidDel="00000000" w:rsidR="00000000" w:rsidRPr="00000000">
        <w:rPr>
          <w:rtl w:val="0"/>
        </w:rPr>
        <w:t xml:space="preserve">name_country_specific</w:t>
        <w:br w:type="textWrapping"/>
        <w:t xml:space="preserve">Name of the recipe as it is called in its country of origin</w:t>
        <w:br w:type="textWrapping"/>
      </w:r>
      <w:r w:rsidDel="00000000" w:rsidR="00000000" w:rsidRPr="00000000">
        <w:rPr>
          <w:i w:val="1"/>
          <w:color w:val="6aa84f"/>
          <w:rtl w:val="0"/>
        </w:rPr>
        <w:t xml:space="preserve">type: text</w:t>
      </w:r>
      <w:r w:rsidDel="00000000" w:rsidR="00000000" w:rsidRPr="00000000">
        <w:rPr>
          <w:rtl w:val="0"/>
        </w:rPr>
      </w:r>
    </w:p>
    <w:p w:rsidR="00000000" w:rsidDel="00000000" w:rsidP="00000000" w:rsidRDefault="00000000" w:rsidRPr="00000000" w14:paraId="00000085">
      <w:pPr>
        <w:keepNext w:val="1"/>
        <w:keepLines w:val="1"/>
        <w:numPr>
          <w:ilvl w:val="1"/>
          <w:numId w:val="8"/>
        </w:numPr>
        <w:spacing w:after="0" w:afterAutospacing="0" w:before="0" w:beforeAutospacing="0" w:lineRule="auto"/>
        <w:ind w:left="2880" w:hanging="360"/>
        <w:jc w:val="both"/>
        <w:rPr/>
      </w:pPr>
      <w:bookmarkStart w:colFirst="0" w:colLast="0" w:name="_68i2i7vk5iqt" w:id="72"/>
      <w:bookmarkEnd w:id="72"/>
      <w:r w:rsidDel="00000000" w:rsidR="00000000" w:rsidRPr="00000000">
        <w:rPr>
          <w:rtl w:val="0"/>
        </w:rPr>
        <w:t xml:space="preserve">description</w:t>
        <w:br w:type="textWrapping"/>
      </w:r>
      <w:r w:rsidDel="00000000" w:rsidR="00000000" w:rsidRPr="00000000">
        <w:rPr>
          <w:i w:val="1"/>
          <w:color w:val="6aa84f"/>
          <w:rtl w:val="0"/>
        </w:rPr>
        <w:t xml:space="preserve">type:text</w:t>
      </w:r>
    </w:p>
    <w:p w:rsidR="00000000" w:rsidDel="00000000" w:rsidP="00000000" w:rsidRDefault="00000000" w:rsidRPr="00000000" w14:paraId="00000086">
      <w:pPr>
        <w:keepNext w:val="1"/>
        <w:keepLines w:val="1"/>
        <w:numPr>
          <w:ilvl w:val="1"/>
          <w:numId w:val="8"/>
        </w:numPr>
        <w:spacing w:after="0" w:afterAutospacing="0" w:before="0" w:beforeAutospacing="0" w:lineRule="auto"/>
        <w:ind w:left="2880" w:hanging="360"/>
        <w:jc w:val="both"/>
        <w:rPr/>
      </w:pPr>
      <w:bookmarkStart w:colFirst="0" w:colLast="0" w:name="_ucjg5wh9w9rg" w:id="73"/>
      <w:bookmarkEnd w:id="73"/>
      <w:r w:rsidDel="00000000" w:rsidR="00000000" w:rsidRPr="00000000">
        <w:rPr>
          <w:rtl w:val="0"/>
        </w:rPr>
        <w:t xml:space="preserve">country</w:t>
      </w:r>
      <w:r w:rsidDel="00000000" w:rsidR="00000000" w:rsidRPr="00000000">
        <w:rPr>
          <w:i w:val="1"/>
          <w:rtl w:val="0"/>
        </w:rPr>
        <w:br w:type="textWrapping"/>
      </w:r>
      <w:r w:rsidDel="00000000" w:rsidR="00000000" w:rsidRPr="00000000">
        <w:rPr>
          <w:i w:val="1"/>
          <w:color w:val="6aa84f"/>
          <w:rtl w:val="0"/>
        </w:rPr>
        <w:t xml:space="preserve">type:Country</w:t>
      </w:r>
    </w:p>
    <w:p w:rsidR="00000000" w:rsidDel="00000000" w:rsidP="00000000" w:rsidRDefault="00000000" w:rsidRPr="00000000" w14:paraId="00000087">
      <w:pPr>
        <w:keepNext w:val="1"/>
        <w:keepLines w:val="1"/>
        <w:numPr>
          <w:ilvl w:val="1"/>
          <w:numId w:val="8"/>
        </w:numPr>
        <w:spacing w:after="0" w:afterAutospacing="0" w:before="0" w:beforeAutospacing="0" w:lineRule="auto"/>
        <w:ind w:left="2880" w:hanging="360"/>
        <w:jc w:val="both"/>
        <w:rPr/>
      </w:pPr>
      <w:bookmarkStart w:colFirst="0" w:colLast="0" w:name="_c2y91radqfih" w:id="74"/>
      <w:bookmarkEnd w:id="74"/>
      <w:r w:rsidDel="00000000" w:rsidR="00000000" w:rsidRPr="00000000">
        <w:rPr>
          <w:rtl w:val="0"/>
        </w:rPr>
        <w:t xml:space="preserve">image</w:t>
        <w:br w:type="textWrapping"/>
      </w:r>
      <w:r w:rsidDel="00000000" w:rsidR="00000000" w:rsidRPr="00000000">
        <w:rPr>
          <w:i w:val="1"/>
          <w:color w:val="6aa84f"/>
          <w:rtl w:val="0"/>
        </w:rPr>
        <w:t xml:space="preserve">type: image -&gt; type:collection</w:t>
      </w:r>
    </w:p>
    <w:p w:rsidR="00000000" w:rsidDel="00000000" w:rsidP="00000000" w:rsidRDefault="00000000" w:rsidRPr="00000000" w14:paraId="00000088">
      <w:pPr>
        <w:keepNext w:val="1"/>
        <w:keepLines w:val="1"/>
        <w:numPr>
          <w:ilvl w:val="1"/>
          <w:numId w:val="8"/>
        </w:numPr>
        <w:spacing w:after="0" w:afterAutospacing="0" w:before="0" w:beforeAutospacing="0" w:lineRule="auto"/>
        <w:ind w:left="2880" w:hanging="360"/>
        <w:jc w:val="both"/>
        <w:rPr/>
      </w:pPr>
      <w:bookmarkStart w:colFirst="0" w:colLast="0" w:name="_8rr6pb4dogh7" w:id="75"/>
      <w:bookmarkEnd w:id="75"/>
      <w:r w:rsidDel="00000000" w:rsidR="00000000" w:rsidRPr="00000000">
        <w:rPr>
          <w:rtl w:val="0"/>
        </w:rPr>
        <w:t xml:space="preserve">video</w:t>
        <w:br w:type="textWrapping"/>
      </w:r>
      <w:r w:rsidDel="00000000" w:rsidR="00000000" w:rsidRPr="00000000">
        <w:rPr>
          <w:i w:val="1"/>
          <w:color w:val="6aa84f"/>
          <w:rtl w:val="0"/>
        </w:rPr>
        <w:t xml:space="preserve">type:video</w:t>
      </w:r>
    </w:p>
    <w:p w:rsidR="00000000" w:rsidDel="00000000" w:rsidP="00000000" w:rsidRDefault="00000000" w:rsidRPr="00000000" w14:paraId="00000089">
      <w:pPr>
        <w:keepNext w:val="1"/>
        <w:keepLines w:val="1"/>
        <w:numPr>
          <w:ilvl w:val="1"/>
          <w:numId w:val="8"/>
        </w:numPr>
        <w:spacing w:after="0" w:afterAutospacing="0" w:before="0" w:beforeAutospacing="0" w:lineRule="auto"/>
        <w:ind w:left="2880" w:hanging="360"/>
        <w:jc w:val="both"/>
        <w:rPr/>
      </w:pPr>
      <w:bookmarkStart w:colFirst="0" w:colLast="0" w:name="_bhhg8z899liv" w:id="76"/>
      <w:bookmarkEnd w:id="76"/>
      <w:r w:rsidDel="00000000" w:rsidR="00000000" w:rsidRPr="00000000">
        <w:rPr>
          <w:rtl w:val="0"/>
        </w:rPr>
        <w:t xml:space="preserve">ingredients</w:t>
        <w:br w:type="textWrapping"/>
        <w:t xml:space="preserve">List of ingredients which recipe consists of</w:t>
        <w:br w:type="textWrapping"/>
      </w:r>
      <w:r w:rsidDel="00000000" w:rsidR="00000000" w:rsidRPr="00000000">
        <w:rPr>
          <w:i w:val="1"/>
          <w:color w:val="6aa84f"/>
          <w:rtl w:val="0"/>
        </w:rPr>
        <w:t xml:space="preserve">type:Ingredient -&gt; type:collection</w:t>
      </w:r>
    </w:p>
    <w:p w:rsidR="00000000" w:rsidDel="00000000" w:rsidP="00000000" w:rsidRDefault="00000000" w:rsidRPr="00000000" w14:paraId="0000008A">
      <w:pPr>
        <w:keepNext w:val="1"/>
        <w:keepLines w:val="1"/>
        <w:numPr>
          <w:ilvl w:val="2"/>
          <w:numId w:val="8"/>
        </w:numPr>
        <w:spacing w:after="0" w:afterAutospacing="0" w:before="0" w:beforeAutospacing="0" w:lineRule="auto"/>
        <w:ind w:left="3600" w:hanging="360"/>
        <w:jc w:val="both"/>
        <w:rPr/>
      </w:pPr>
      <w:bookmarkStart w:colFirst="0" w:colLast="0" w:name="_v520ldtu4jz3" w:id="77"/>
      <w:bookmarkEnd w:id="77"/>
      <w:r w:rsidDel="00000000" w:rsidR="00000000" w:rsidRPr="00000000">
        <w:rPr>
          <w:rtl w:val="0"/>
        </w:rPr>
        <w:t xml:space="preserve">name</w:t>
        <w:br w:type="textWrapping"/>
      </w:r>
      <w:r w:rsidDel="00000000" w:rsidR="00000000" w:rsidRPr="00000000">
        <w:rPr>
          <w:i w:val="1"/>
          <w:color w:val="6aa84f"/>
          <w:rtl w:val="0"/>
        </w:rPr>
        <w:t xml:space="preserve">type:Ingredients</w:t>
      </w:r>
    </w:p>
    <w:p w:rsidR="00000000" w:rsidDel="00000000" w:rsidP="00000000" w:rsidRDefault="00000000" w:rsidRPr="00000000" w14:paraId="0000008B">
      <w:pPr>
        <w:keepNext w:val="1"/>
        <w:keepLines w:val="1"/>
        <w:numPr>
          <w:ilvl w:val="2"/>
          <w:numId w:val="8"/>
        </w:numPr>
        <w:spacing w:after="0" w:afterAutospacing="0" w:before="0" w:beforeAutospacing="0" w:lineRule="auto"/>
        <w:ind w:left="3600" w:hanging="360"/>
        <w:jc w:val="both"/>
        <w:rPr/>
      </w:pPr>
      <w:bookmarkStart w:colFirst="0" w:colLast="0" w:name="_894n9vgi96c3" w:id="78"/>
      <w:bookmarkEnd w:id="78"/>
      <w:r w:rsidDel="00000000" w:rsidR="00000000" w:rsidRPr="00000000">
        <w:rPr>
          <w:rtl w:val="0"/>
        </w:rPr>
        <w:t xml:space="preserve">measurement metric</w:t>
        <w:br w:type="textWrapping"/>
      </w:r>
      <w:r w:rsidDel="00000000" w:rsidR="00000000" w:rsidRPr="00000000">
        <w:rPr>
          <w:i w:val="1"/>
          <w:color w:val="6aa84f"/>
          <w:rtl w:val="0"/>
        </w:rPr>
        <w:t xml:space="preserve">type: Measurement Size</w:t>
      </w:r>
    </w:p>
    <w:p w:rsidR="00000000" w:rsidDel="00000000" w:rsidP="00000000" w:rsidRDefault="00000000" w:rsidRPr="00000000" w14:paraId="0000008C">
      <w:pPr>
        <w:keepNext w:val="1"/>
        <w:keepLines w:val="1"/>
        <w:numPr>
          <w:ilvl w:val="2"/>
          <w:numId w:val="8"/>
        </w:numPr>
        <w:spacing w:after="0" w:afterAutospacing="0" w:before="0" w:beforeAutospacing="0" w:lineRule="auto"/>
        <w:ind w:left="3600" w:hanging="360"/>
        <w:jc w:val="both"/>
        <w:rPr/>
      </w:pPr>
      <w:bookmarkStart w:colFirst="0" w:colLast="0" w:name="_894n9vgi96c3" w:id="78"/>
      <w:bookmarkEnd w:id="78"/>
      <w:r w:rsidDel="00000000" w:rsidR="00000000" w:rsidRPr="00000000">
        <w:rPr>
          <w:rtl w:val="0"/>
        </w:rPr>
        <w:t xml:space="preserve">measurement value</w:t>
        <w:br w:type="textWrapping"/>
      </w:r>
      <w:r w:rsidDel="00000000" w:rsidR="00000000" w:rsidRPr="00000000">
        <w:rPr>
          <w:i w:val="1"/>
          <w:color w:val="6aa84f"/>
          <w:rtl w:val="0"/>
        </w:rPr>
        <w:t xml:space="preserve">type:number</w:t>
      </w:r>
      <w:r w:rsidDel="00000000" w:rsidR="00000000" w:rsidRPr="00000000">
        <w:rPr>
          <w:rtl w:val="0"/>
        </w:rPr>
      </w:r>
    </w:p>
    <w:p w:rsidR="00000000" w:rsidDel="00000000" w:rsidP="00000000" w:rsidRDefault="00000000" w:rsidRPr="00000000" w14:paraId="0000008D">
      <w:pPr>
        <w:keepNext w:val="1"/>
        <w:keepLines w:val="1"/>
        <w:numPr>
          <w:ilvl w:val="1"/>
          <w:numId w:val="8"/>
        </w:numPr>
        <w:spacing w:after="0" w:afterAutospacing="0" w:before="0" w:beforeAutospacing="0" w:lineRule="auto"/>
        <w:ind w:left="2880" w:hanging="360"/>
        <w:jc w:val="both"/>
        <w:rPr/>
      </w:pPr>
      <w:bookmarkStart w:colFirst="0" w:colLast="0" w:name="_j4vyvihx7fa1" w:id="79"/>
      <w:bookmarkEnd w:id="79"/>
      <w:r w:rsidDel="00000000" w:rsidR="00000000" w:rsidRPr="00000000">
        <w:rPr>
          <w:rtl w:val="0"/>
        </w:rPr>
        <w:t xml:space="preserve">dietary preferences</w:t>
        <w:br w:type="textWrapping"/>
      </w:r>
      <w:r w:rsidDel="00000000" w:rsidR="00000000" w:rsidRPr="00000000">
        <w:rPr>
          <w:i w:val="1"/>
          <w:color w:val="6aa84f"/>
          <w:rtl w:val="0"/>
        </w:rPr>
        <w:t xml:space="preserve">type: Dietary Preference -&gt; type:collection</w:t>
      </w:r>
    </w:p>
    <w:p w:rsidR="00000000" w:rsidDel="00000000" w:rsidP="00000000" w:rsidRDefault="00000000" w:rsidRPr="00000000" w14:paraId="0000008E">
      <w:pPr>
        <w:keepNext w:val="1"/>
        <w:keepLines w:val="1"/>
        <w:numPr>
          <w:ilvl w:val="1"/>
          <w:numId w:val="8"/>
        </w:numPr>
        <w:spacing w:after="0" w:afterAutospacing="0" w:before="0" w:beforeAutospacing="0" w:lineRule="auto"/>
        <w:ind w:left="2880" w:hanging="360"/>
        <w:jc w:val="both"/>
        <w:rPr/>
      </w:pPr>
      <w:bookmarkStart w:colFirst="0" w:colLast="0" w:name="_b0zf38tiodac" w:id="80"/>
      <w:bookmarkEnd w:id="80"/>
      <w:r w:rsidDel="00000000" w:rsidR="00000000" w:rsidRPr="00000000">
        <w:rPr>
          <w:rtl w:val="0"/>
        </w:rPr>
        <w:t xml:space="preserve">meal types</w:t>
        <w:br w:type="textWrapping"/>
      </w:r>
      <w:r w:rsidDel="00000000" w:rsidR="00000000" w:rsidRPr="00000000">
        <w:rPr>
          <w:i w:val="1"/>
          <w:color w:val="6aa84f"/>
          <w:rtl w:val="0"/>
        </w:rPr>
        <w:t xml:space="preserve">type:Meal Type -&gt; type:collection</w:t>
      </w:r>
    </w:p>
    <w:p w:rsidR="00000000" w:rsidDel="00000000" w:rsidP="00000000" w:rsidRDefault="00000000" w:rsidRPr="00000000" w14:paraId="0000008F">
      <w:pPr>
        <w:keepNext w:val="1"/>
        <w:keepLines w:val="1"/>
        <w:numPr>
          <w:ilvl w:val="1"/>
          <w:numId w:val="8"/>
        </w:numPr>
        <w:spacing w:after="0" w:afterAutospacing="0" w:before="0" w:beforeAutospacing="0" w:lineRule="auto"/>
        <w:ind w:left="2880" w:hanging="360"/>
        <w:jc w:val="both"/>
        <w:rPr/>
      </w:pPr>
      <w:bookmarkStart w:colFirst="0" w:colLast="0" w:name="_xmsqdfit0yz" w:id="81"/>
      <w:bookmarkEnd w:id="81"/>
      <w:r w:rsidDel="00000000" w:rsidR="00000000" w:rsidRPr="00000000">
        <w:rPr>
          <w:rtl w:val="0"/>
        </w:rPr>
        <w:t xml:space="preserve">recipe step</w:t>
      </w:r>
      <w:r w:rsidDel="00000000" w:rsidR="00000000" w:rsidRPr="00000000">
        <w:rPr>
          <w:i w:val="1"/>
          <w:rtl w:val="0"/>
        </w:rPr>
        <w:br w:type="textWrapping"/>
      </w:r>
      <w:r w:rsidDel="00000000" w:rsidR="00000000" w:rsidRPr="00000000">
        <w:rPr>
          <w:rtl w:val="0"/>
        </w:rPr>
        <w:t xml:space="preserve">Steps/Procedure that would need to prepare a recipe</w:t>
        <w:br w:type="textWrapping"/>
      </w:r>
      <w:r w:rsidDel="00000000" w:rsidR="00000000" w:rsidRPr="00000000">
        <w:rPr>
          <w:i w:val="1"/>
          <w:color w:val="6aa84f"/>
          <w:rtl w:val="0"/>
        </w:rPr>
        <w:t xml:space="preserve">type: collection</w:t>
      </w:r>
      <w:r w:rsidDel="00000000" w:rsidR="00000000" w:rsidRPr="00000000">
        <w:rPr>
          <w:rtl w:val="0"/>
        </w:rPr>
      </w:r>
    </w:p>
    <w:p w:rsidR="00000000" w:rsidDel="00000000" w:rsidP="00000000" w:rsidRDefault="00000000" w:rsidRPr="00000000" w14:paraId="00000090">
      <w:pPr>
        <w:keepNext w:val="1"/>
        <w:keepLines w:val="1"/>
        <w:numPr>
          <w:ilvl w:val="2"/>
          <w:numId w:val="8"/>
        </w:numPr>
        <w:spacing w:after="0" w:afterAutospacing="0" w:before="0" w:beforeAutospacing="0" w:lineRule="auto"/>
        <w:ind w:left="3600" w:hanging="360"/>
        <w:jc w:val="both"/>
        <w:rPr/>
      </w:pPr>
      <w:bookmarkStart w:colFirst="0" w:colLast="0" w:name="_3vyxm0g3m0r3" w:id="82"/>
      <w:bookmarkEnd w:id="82"/>
      <w:r w:rsidDel="00000000" w:rsidR="00000000" w:rsidRPr="00000000">
        <w:rPr>
          <w:rtl w:val="0"/>
        </w:rPr>
        <w:t xml:space="preserve">instruction </w:t>
        <w:br w:type="textWrapping"/>
      </w:r>
      <w:r w:rsidDel="00000000" w:rsidR="00000000" w:rsidRPr="00000000">
        <w:rPr>
          <w:i w:val="1"/>
          <w:color w:val="6aa84f"/>
          <w:rtl w:val="0"/>
        </w:rPr>
        <w:t xml:space="preserve">type: text</w:t>
      </w:r>
      <w:r w:rsidDel="00000000" w:rsidR="00000000" w:rsidRPr="00000000">
        <w:rPr>
          <w:rtl w:val="0"/>
        </w:rPr>
        <w:br w:type="textWrapping"/>
        <w:t xml:space="preserve">OR</w:t>
        <w:br w:type="textWrapping"/>
      </w:r>
      <w:r w:rsidDel="00000000" w:rsidR="00000000" w:rsidRPr="00000000">
        <w:rPr>
          <w:i w:val="1"/>
          <w:color w:val="6aa84f"/>
          <w:rtl w:val="0"/>
        </w:rPr>
        <w:t xml:space="preserve">type: Culinary Techniques</w:t>
      </w:r>
    </w:p>
    <w:p w:rsidR="00000000" w:rsidDel="00000000" w:rsidP="00000000" w:rsidRDefault="00000000" w:rsidRPr="00000000" w14:paraId="00000091">
      <w:pPr>
        <w:keepNext w:val="1"/>
        <w:keepLines w:val="1"/>
        <w:numPr>
          <w:ilvl w:val="2"/>
          <w:numId w:val="8"/>
        </w:numPr>
        <w:spacing w:after="0" w:afterAutospacing="0" w:before="0" w:beforeAutospacing="0" w:lineRule="auto"/>
        <w:ind w:left="3600" w:hanging="360"/>
        <w:jc w:val="both"/>
        <w:rPr/>
      </w:pPr>
      <w:bookmarkStart w:colFirst="0" w:colLast="0" w:name="_3alwd5knmhvp" w:id="83"/>
      <w:bookmarkEnd w:id="83"/>
      <w:r w:rsidDel="00000000" w:rsidR="00000000" w:rsidRPr="00000000">
        <w:rPr>
          <w:rtl w:val="0"/>
        </w:rPr>
        <w:t xml:space="preserve">adult assistance required</w:t>
        <w:br w:type="textWrapping"/>
        <w:t xml:space="preserve">If a given step is safe for children to do alone it will be labeled “little chefs”. Otherwise, it will be prefaced with “big chef”.</w:t>
        <w:br w:type="textWrapping"/>
      </w:r>
      <w:r w:rsidDel="00000000" w:rsidR="00000000" w:rsidRPr="00000000">
        <w:rPr>
          <w:i w:val="1"/>
          <w:color w:val="6aa84f"/>
          <w:rtl w:val="0"/>
        </w:rPr>
        <w:t xml:space="preserve">type:bool</w:t>
      </w:r>
    </w:p>
    <w:p w:rsidR="00000000" w:rsidDel="00000000" w:rsidP="00000000" w:rsidRDefault="00000000" w:rsidRPr="00000000" w14:paraId="00000092">
      <w:pPr>
        <w:keepNext w:val="1"/>
        <w:keepLines w:val="1"/>
        <w:numPr>
          <w:ilvl w:val="1"/>
          <w:numId w:val="8"/>
        </w:numPr>
        <w:spacing w:after="0" w:afterAutospacing="0" w:before="0" w:beforeAutospacing="0" w:lineRule="auto"/>
        <w:ind w:left="2880" w:hanging="360"/>
        <w:jc w:val="both"/>
        <w:rPr/>
      </w:pPr>
      <w:bookmarkStart w:colFirst="0" w:colLast="0" w:name="_gqyhn1mex2j8" w:id="84"/>
      <w:bookmarkEnd w:id="84"/>
      <w:r w:rsidDel="00000000" w:rsidR="00000000" w:rsidRPr="00000000">
        <w:rPr>
          <w:rtl w:val="0"/>
        </w:rPr>
        <w:t xml:space="preserve">difficulty level</w:t>
        <w:br w:type="textWrapping"/>
        <w:t xml:space="preserve">On a scale of 5, a higher number represents greater difficulty</w:t>
        <w:br w:type="textWrapping"/>
      </w:r>
      <w:r w:rsidDel="00000000" w:rsidR="00000000" w:rsidRPr="00000000">
        <w:rPr>
          <w:i w:val="1"/>
          <w:color w:val="6aa84f"/>
          <w:rtl w:val="0"/>
        </w:rPr>
        <w:t xml:space="preserve">type: number</w:t>
      </w:r>
      <w:r w:rsidDel="00000000" w:rsidR="00000000" w:rsidRPr="00000000">
        <w:rPr>
          <w:rtl w:val="0"/>
        </w:rPr>
      </w:r>
    </w:p>
    <w:p w:rsidR="00000000" w:rsidDel="00000000" w:rsidP="00000000" w:rsidRDefault="00000000" w:rsidRPr="00000000" w14:paraId="00000093">
      <w:pPr>
        <w:keepNext w:val="1"/>
        <w:keepLines w:val="1"/>
        <w:numPr>
          <w:ilvl w:val="1"/>
          <w:numId w:val="8"/>
        </w:numPr>
        <w:spacing w:after="0" w:afterAutospacing="0" w:before="0" w:beforeAutospacing="0" w:lineRule="auto"/>
        <w:ind w:left="2880" w:hanging="360"/>
        <w:jc w:val="both"/>
        <w:rPr/>
      </w:pPr>
      <w:bookmarkStart w:colFirst="0" w:colLast="0" w:name="_m40a7b2q4leh" w:id="85"/>
      <w:bookmarkEnd w:id="85"/>
      <w:r w:rsidDel="00000000" w:rsidR="00000000" w:rsidRPr="00000000">
        <w:rPr>
          <w:rtl w:val="0"/>
        </w:rPr>
        <w:t xml:space="preserve">serving time</w:t>
      </w:r>
      <w:r w:rsidDel="00000000" w:rsidR="00000000" w:rsidRPr="00000000">
        <w:rPr>
          <w:i w:val="1"/>
          <w:rtl w:val="0"/>
        </w:rPr>
        <w:br w:type="textWrapping"/>
      </w:r>
      <w:r w:rsidDel="00000000" w:rsidR="00000000" w:rsidRPr="00000000">
        <w:rPr>
          <w:rtl w:val="0"/>
        </w:rPr>
        <w:t xml:space="preserve">Approximate time needed to prepare the recipe</w:t>
        <w:br w:type="textWrapping"/>
      </w:r>
      <w:r w:rsidDel="00000000" w:rsidR="00000000" w:rsidRPr="00000000">
        <w:rPr>
          <w:i w:val="1"/>
          <w:color w:val="6aa84f"/>
          <w:rtl w:val="0"/>
        </w:rPr>
        <w:t xml:space="preserve">type: number</w:t>
      </w:r>
      <w:r w:rsidDel="00000000" w:rsidR="00000000" w:rsidRPr="00000000">
        <w:rPr>
          <w:color w:val="6aa84f"/>
          <w:rtl w:val="0"/>
        </w:rPr>
        <w:t xml:space="preserve"> </w:t>
      </w:r>
    </w:p>
    <w:p w:rsidR="00000000" w:rsidDel="00000000" w:rsidP="00000000" w:rsidRDefault="00000000" w:rsidRPr="00000000" w14:paraId="00000094">
      <w:pPr>
        <w:keepNext w:val="1"/>
        <w:keepLines w:val="1"/>
        <w:numPr>
          <w:ilvl w:val="1"/>
          <w:numId w:val="8"/>
        </w:numPr>
        <w:spacing w:after="0" w:afterAutospacing="0" w:before="0" w:beforeAutospacing="0" w:lineRule="auto"/>
        <w:ind w:left="2880" w:hanging="360"/>
        <w:jc w:val="both"/>
        <w:rPr/>
      </w:pPr>
      <w:bookmarkStart w:colFirst="0" w:colLast="0" w:name="_5wky2idhk3at" w:id="86"/>
      <w:bookmarkEnd w:id="86"/>
      <w:r w:rsidDel="00000000" w:rsidR="00000000" w:rsidRPr="00000000">
        <w:rPr>
          <w:rtl w:val="0"/>
        </w:rPr>
        <w:t xml:space="preserve">serving size</w:t>
      </w:r>
      <w:r w:rsidDel="00000000" w:rsidR="00000000" w:rsidRPr="00000000">
        <w:rPr>
          <w:i w:val="1"/>
          <w:rtl w:val="0"/>
        </w:rPr>
        <w:br w:type="textWrapping"/>
      </w:r>
      <w:r w:rsidDel="00000000" w:rsidR="00000000" w:rsidRPr="00000000">
        <w:rPr>
          <w:rtl w:val="0"/>
        </w:rPr>
        <w:t xml:space="preserve">Number of people one recipe can serve</w:t>
        <w:br w:type="textWrapping"/>
      </w:r>
      <w:r w:rsidDel="00000000" w:rsidR="00000000" w:rsidRPr="00000000">
        <w:rPr>
          <w:i w:val="1"/>
          <w:color w:val="6aa84f"/>
          <w:rtl w:val="0"/>
        </w:rPr>
        <w:t xml:space="preserve">type: number</w:t>
      </w:r>
      <w:r w:rsidDel="00000000" w:rsidR="00000000" w:rsidRPr="00000000">
        <w:rPr>
          <w:rtl w:val="0"/>
        </w:rPr>
        <w:br w:type="textWrapping"/>
      </w:r>
    </w:p>
    <w:p w:rsidR="00000000" w:rsidDel="00000000" w:rsidP="00000000" w:rsidRDefault="00000000" w:rsidRPr="00000000" w14:paraId="00000095">
      <w:pPr>
        <w:pStyle w:val="Heading3"/>
        <w:keepNext w:val="1"/>
        <w:keepLines w:val="1"/>
        <w:numPr>
          <w:ilvl w:val="0"/>
          <w:numId w:val="8"/>
        </w:numPr>
        <w:spacing w:after="0" w:afterAutospacing="0" w:before="0" w:beforeAutospacing="0" w:lineRule="auto"/>
        <w:ind w:left="2160" w:hanging="360"/>
        <w:jc w:val="both"/>
        <w:rPr/>
      </w:pPr>
      <w:bookmarkStart w:colFirst="0" w:colLast="0" w:name="_ujs9frnps8kq" w:id="87"/>
      <w:bookmarkEnd w:id="87"/>
      <w:r w:rsidDel="00000000" w:rsidR="00000000" w:rsidRPr="00000000">
        <w:rPr>
          <w:rtl w:val="0"/>
        </w:rPr>
        <w:t xml:space="preserve">Avatars</w:t>
        <w:br w:type="textWrapping"/>
        <w:t xml:space="preserve">Enable students to redeem the coins they have earned by purchasing avatars and accessories which will be displayed in their passport.</w:t>
      </w:r>
    </w:p>
    <w:p w:rsidR="00000000" w:rsidDel="00000000" w:rsidP="00000000" w:rsidRDefault="00000000" w:rsidRPr="00000000" w14:paraId="00000096">
      <w:pPr>
        <w:pStyle w:val="Heading3"/>
        <w:keepNext w:val="1"/>
        <w:keepLines w:val="1"/>
        <w:numPr>
          <w:ilvl w:val="1"/>
          <w:numId w:val="8"/>
        </w:numPr>
        <w:spacing w:after="0" w:afterAutospacing="0" w:before="0" w:beforeAutospacing="0" w:lineRule="auto"/>
        <w:ind w:left="2880" w:hanging="360"/>
        <w:jc w:val="both"/>
        <w:rPr/>
      </w:pPr>
      <w:bookmarkStart w:colFirst="0" w:colLast="0" w:name="_whtk3hnte0ls" w:id="88"/>
      <w:bookmarkEnd w:id="88"/>
      <w:r w:rsidDel="00000000" w:rsidR="00000000" w:rsidRPr="00000000">
        <w:rPr>
          <w:rtl w:val="0"/>
        </w:rPr>
        <w:t xml:space="preserve">name</w:t>
        <w:br w:type="textWrapping"/>
      </w:r>
      <w:r w:rsidDel="00000000" w:rsidR="00000000" w:rsidRPr="00000000">
        <w:rPr>
          <w:i w:val="1"/>
          <w:color w:val="6aa84f"/>
          <w:rtl w:val="0"/>
        </w:rPr>
        <w:t xml:space="preserve">type: text</w:t>
      </w:r>
    </w:p>
    <w:p w:rsidR="00000000" w:rsidDel="00000000" w:rsidP="00000000" w:rsidRDefault="00000000" w:rsidRPr="00000000" w14:paraId="00000097">
      <w:pPr>
        <w:keepNext w:val="1"/>
        <w:keepLines w:val="1"/>
        <w:numPr>
          <w:ilvl w:val="1"/>
          <w:numId w:val="8"/>
        </w:numPr>
        <w:spacing w:after="0" w:afterAutospacing="0" w:before="0" w:beforeAutospacing="0" w:lineRule="auto"/>
        <w:ind w:left="2880" w:hanging="360"/>
        <w:jc w:val="both"/>
        <w:rPr/>
      </w:pPr>
      <w:bookmarkStart w:colFirst="0" w:colLast="0" w:name="_3y1g18ab29g0" w:id="89"/>
      <w:bookmarkEnd w:id="89"/>
      <w:r w:rsidDel="00000000" w:rsidR="00000000" w:rsidRPr="00000000">
        <w:rPr>
          <w:rtl w:val="0"/>
        </w:rPr>
        <w:t xml:space="preserve">image</w:t>
        <w:br w:type="textWrapping"/>
      </w:r>
      <w:r w:rsidDel="00000000" w:rsidR="00000000" w:rsidRPr="00000000">
        <w:rPr>
          <w:i w:val="1"/>
          <w:color w:val="6aa84f"/>
          <w:rtl w:val="0"/>
        </w:rPr>
        <w:t xml:space="preserve">type: image</w:t>
      </w:r>
    </w:p>
    <w:p w:rsidR="00000000" w:rsidDel="00000000" w:rsidP="00000000" w:rsidRDefault="00000000" w:rsidRPr="00000000" w14:paraId="00000098">
      <w:pPr>
        <w:keepNext w:val="1"/>
        <w:keepLines w:val="1"/>
        <w:numPr>
          <w:ilvl w:val="1"/>
          <w:numId w:val="8"/>
        </w:numPr>
        <w:spacing w:after="0" w:afterAutospacing="0" w:before="0" w:beforeAutospacing="0" w:lineRule="auto"/>
        <w:ind w:left="2880" w:hanging="360"/>
        <w:jc w:val="both"/>
        <w:rPr/>
      </w:pPr>
      <w:bookmarkStart w:colFirst="0" w:colLast="0" w:name="_87tbtvrgdp2o" w:id="90"/>
      <w:bookmarkEnd w:id="90"/>
      <w:r w:rsidDel="00000000" w:rsidR="00000000" w:rsidRPr="00000000">
        <w:rPr>
          <w:rtl w:val="0"/>
        </w:rPr>
        <w:t xml:space="preserve">price</w:t>
        <w:br w:type="textWrapping"/>
        <w:t xml:space="preserve">Number of coins needed to purchase the given avatar</w:t>
        <w:br w:type="textWrapping"/>
      </w:r>
      <w:r w:rsidDel="00000000" w:rsidR="00000000" w:rsidRPr="00000000">
        <w:rPr>
          <w:i w:val="1"/>
          <w:color w:val="6aa84f"/>
          <w:rtl w:val="0"/>
        </w:rPr>
        <w:t xml:space="preserve">type: number</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9">
      <w:pPr>
        <w:pStyle w:val="Heading3"/>
        <w:keepNext w:val="1"/>
        <w:keepLines w:val="1"/>
        <w:numPr>
          <w:ilvl w:val="0"/>
          <w:numId w:val="8"/>
        </w:numPr>
        <w:spacing w:after="0" w:afterAutospacing="0" w:before="0" w:beforeAutospacing="0" w:lineRule="auto"/>
        <w:ind w:left="2160" w:hanging="360"/>
        <w:jc w:val="both"/>
        <w:rPr/>
      </w:pPr>
      <w:bookmarkStart w:colFirst="0" w:colLast="0" w:name="_rye3xm112vf5" w:id="91"/>
      <w:bookmarkEnd w:id="91"/>
      <w:r w:rsidDel="00000000" w:rsidR="00000000" w:rsidRPr="00000000">
        <w:rPr>
          <w:rtl w:val="0"/>
        </w:rPr>
        <w:t xml:space="preserve">Badges</w:t>
        <w:br w:type="textWrapping"/>
        <w:t xml:space="preserve">Enable students to level up and encourage them to complete more recipes by awarding badges.</w:t>
      </w:r>
    </w:p>
    <w:p w:rsidR="00000000" w:rsidDel="00000000" w:rsidP="00000000" w:rsidRDefault="00000000" w:rsidRPr="00000000" w14:paraId="0000009A">
      <w:pPr>
        <w:keepNext w:val="1"/>
        <w:keepLines w:val="1"/>
        <w:numPr>
          <w:ilvl w:val="1"/>
          <w:numId w:val="8"/>
        </w:numPr>
        <w:spacing w:after="0" w:afterAutospacing="0" w:before="0" w:beforeAutospacing="0" w:lineRule="auto"/>
        <w:ind w:left="2880" w:hanging="360"/>
        <w:jc w:val="both"/>
        <w:rPr/>
      </w:pPr>
      <w:bookmarkStart w:colFirst="0" w:colLast="0" w:name="_pjwr3fqux8s" w:id="92"/>
      <w:bookmarkEnd w:id="92"/>
      <w:r w:rsidDel="00000000" w:rsidR="00000000" w:rsidRPr="00000000">
        <w:rPr>
          <w:rtl w:val="0"/>
        </w:rPr>
        <w:t xml:space="preserve">image</w:t>
        <w:br w:type="textWrapping"/>
      </w:r>
      <w:r w:rsidDel="00000000" w:rsidR="00000000" w:rsidRPr="00000000">
        <w:rPr>
          <w:i w:val="1"/>
          <w:color w:val="6aa84f"/>
          <w:rtl w:val="0"/>
        </w:rPr>
        <w:t xml:space="preserve">type: image</w:t>
      </w:r>
      <w:r w:rsidDel="00000000" w:rsidR="00000000" w:rsidRPr="00000000">
        <w:rPr>
          <w:rtl w:val="0"/>
        </w:rPr>
      </w:r>
    </w:p>
    <w:p w:rsidR="00000000" w:rsidDel="00000000" w:rsidP="00000000" w:rsidRDefault="00000000" w:rsidRPr="00000000" w14:paraId="0000009B">
      <w:pPr>
        <w:keepNext w:val="1"/>
        <w:keepLines w:val="1"/>
        <w:numPr>
          <w:ilvl w:val="1"/>
          <w:numId w:val="8"/>
        </w:numPr>
        <w:spacing w:after="0" w:afterAutospacing="0" w:before="0" w:beforeAutospacing="0" w:lineRule="auto"/>
        <w:ind w:left="2880" w:hanging="360"/>
        <w:jc w:val="both"/>
        <w:rPr/>
      </w:pPr>
      <w:bookmarkStart w:colFirst="0" w:colLast="0" w:name="_a40sk7te9lqo" w:id="93"/>
      <w:bookmarkEnd w:id="93"/>
      <w:r w:rsidDel="00000000" w:rsidR="00000000" w:rsidRPr="00000000">
        <w:rPr>
          <w:rtl w:val="0"/>
        </w:rPr>
        <w:t xml:space="preserve">Generic Badges</w:t>
        <w:br w:type="textWrapping"/>
        <w:t xml:space="preserve">Badges that are awarded after completing certain no of recipe</w:t>
      </w:r>
    </w:p>
    <w:p w:rsidR="00000000" w:rsidDel="00000000" w:rsidP="00000000" w:rsidRDefault="00000000" w:rsidRPr="00000000" w14:paraId="0000009C">
      <w:pPr>
        <w:keepNext w:val="1"/>
        <w:keepLines w:val="1"/>
        <w:numPr>
          <w:ilvl w:val="2"/>
          <w:numId w:val="8"/>
        </w:numPr>
        <w:spacing w:after="0" w:afterAutospacing="0" w:before="0" w:beforeAutospacing="0" w:lineRule="auto"/>
        <w:ind w:left="3600" w:hanging="360"/>
        <w:jc w:val="both"/>
        <w:rPr/>
      </w:pPr>
      <w:bookmarkStart w:colFirst="0" w:colLast="0" w:name="_m0wve9s96v8" w:id="94"/>
      <w:bookmarkEnd w:id="94"/>
      <w:r w:rsidDel="00000000" w:rsidR="00000000" w:rsidRPr="00000000">
        <w:rPr>
          <w:rtl w:val="0"/>
        </w:rPr>
        <w:t xml:space="preserve">name (e.g., Chef, Food Scientist etc.)</w:t>
        <w:br w:type="textWrapping"/>
      </w:r>
      <w:r w:rsidDel="00000000" w:rsidR="00000000" w:rsidRPr="00000000">
        <w:rPr>
          <w:i w:val="1"/>
          <w:color w:val="6aa84f"/>
          <w:rtl w:val="0"/>
        </w:rPr>
        <w:t xml:space="preserve">type:text</w:t>
      </w:r>
    </w:p>
    <w:p w:rsidR="00000000" w:rsidDel="00000000" w:rsidP="00000000" w:rsidRDefault="00000000" w:rsidRPr="00000000" w14:paraId="0000009D">
      <w:pPr>
        <w:keepNext w:val="1"/>
        <w:keepLines w:val="1"/>
        <w:numPr>
          <w:ilvl w:val="2"/>
          <w:numId w:val="8"/>
        </w:numPr>
        <w:spacing w:after="0" w:afterAutospacing="0" w:before="0" w:beforeAutospacing="0" w:lineRule="auto"/>
        <w:ind w:left="3600" w:hanging="360"/>
        <w:jc w:val="both"/>
        <w:rPr/>
      </w:pPr>
      <w:bookmarkStart w:colFirst="0" w:colLast="0" w:name="_8eiskul8wq5r" w:id="95"/>
      <w:bookmarkEnd w:id="95"/>
      <w:r w:rsidDel="00000000" w:rsidR="00000000" w:rsidRPr="00000000">
        <w:rPr>
          <w:rtl w:val="0"/>
        </w:rPr>
        <w:t xml:space="preserve">number of recipes completed</w:t>
        <w:br w:type="textWrapping"/>
      </w:r>
      <w:r w:rsidDel="00000000" w:rsidR="00000000" w:rsidRPr="00000000">
        <w:rPr>
          <w:i w:val="1"/>
          <w:color w:val="6aa84f"/>
          <w:rtl w:val="0"/>
        </w:rPr>
        <w:t xml:space="preserve">type:number</w:t>
      </w:r>
    </w:p>
    <w:p w:rsidR="00000000" w:rsidDel="00000000" w:rsidP="00000000" w:rsidRDefault="00000000" w:rsidRPr="00000000" w14:paraId="0000009E">
      <w:pPr>
        <w:keepNext w:val="1"/>
        <w:keepLines w:val="1"/>
        <w:numPr>
          <w:ilvl w:val="1"/>
          <w:numId w:val="8"/>
        </w:numPr>
        <w:spacing w:after="0" w:afterAutospacing="0" w:before="0" w:beforeAutospacing="0" w:lineRule="auto"/>
        <w:ind w:left="2880" w:hanging="360"/>
        <w:jc w:val="both"/>
        <w:rPr/>
      </w:pPr>
      <w:bookmarkStart w:colFirst="0" w:colLast="0" w:name="_ththglum7zkd" w:id="96"/>
      <w:bookmarkEnd w:id="96"/>
      <w:r w:rsidDel="00000000" w:rsidR="00000000" w:rsidRPr="00000000">
        <w:rPr>
          <w:rtl w:val="0"/>
        </w:rPr>
        <w:t xml:space="preserve">Country Specific Badge</w:t>
        <w:br w:type="textWrapping"/>
        <w:t xml:space="preserve">For completing all recipes from the country</w:t>
      </w:r>
    </w:p>
    <w:p w:rsidR="00000000" w:rsidDel="00000000" w:rsidP="00000000" w:rsidRDefault="00000000" w:rsidRPr="00000000" w14:paraId="0000009F">
      <w:pPr>
        <w:keepNext w:val="1"/>
        <w:keepLines w:val="1"/>
        <w:numPr>
          <w:ilvl w:val="2"/>
          <w:numId w:val="8"/>
        </w:numPr>
        <w:spacing w:after="0" w:afterAutospacing="0" w:before="0" w:beforeAutospacing="0" w:lineRule="auto"/>
        <w:ind w:left="3600" w:hanging="360"/>
        <w:jc w:val="both"/>
        <w:rPr>
          <w:u w:val="none"/>
        </w:rPr>
      </w:pPr>
      <w:bookmarkStart w:colFirst="0" w:colLast="0" w:name="_lnpisjn8fpr" w:id="97"/>
      <w:bookmarkEnd w:id="97"/>
      <w:r w:rsidDel="00000000" w:rsidR="00000000" w:rsidRPr="00000000">
        <w:rPr>
          <w:rtl w:val="0"/>
        </w:rPr>
        <w:t xml:space="preserve">name</w:t>
        <w:br w:type="textWrapping"/>
      </w:r>
      <w:r w:rsidDel="00000000" w:rsidR="00000000" w:rsidRPr="00000000">
        <w:rPr>
          <w:i w:val="1"/>
          <w:color w:val="6aa84f"/>
          <w:rtl w:val="0"/>
        </w:rPr>
        <w:t xml:space="preserve">type:text</w:t>
        <w:br w:type="textWrapping"/>
      </w:r>
      <w:r w:rsidDel="00000000" w:rsidR="00000000" w:rsidRPr="00000000">
        <w:rPr>
          <w:rtl w:val="0"/>
        </w:rPr>
      </w:r>
    </w:p>
    <w:p w:rsidR="00000000" w:rsidDel="00000000" w:rsidP="00000000" w:rsidRDefault="00000000" w:rsidRPr="00000000" w14:paraId="000000A0">
      <w:pPr>
        <w:pStyle w:val="Heading3"/>
        <w:keepNext w:val="1"/>
        <w:keepLines w:val="1"/>
        <w:numPr>
          <w:ilvl w:val="0"/>
          <w:numId w:val="8"/>
        </w:numPr>
        <w:spacing w:after="0" w:afterAutospacing="0" w:before="0" w:beforeAutospacing="0" w:lineRule="auto"/>
        <w:ind w:left="2160" w:hanging="360"/>
        <w:jc w:val="both"/>
        <w:rPr/>
      </w:pPr>
      <w:bookmarkStart w:colFirst="0" w:colLast="0" w:name="_rwxj3kbnbqqt" w:id="98"/>
      <w:bookmarkEnd w:id="98"/>
      <w:r w:rsidDel="00000000" w:rsidR="00000000" w:rsidRPr="00000000">
        <w:rPr>
          <w:rtl w:val="0"/>
        </w:rPr>
        <w:t xml:space="preserve">Languages </w:t>
        <w:br w:type="textWrapping"/>
        <w:t xml:space="preserve">Language localization. Language can be changed in respective user profile. </w:t>
      </w:r>
    </w:p>
    <w:p w:rsidR="00000000" w:rsidDel="00000000" w:rsidP="00000000" w:rsidRDefault="00000000" w:rsidRPr="00000000" w14:paraId="000000A1">
      <w:pPr>
        <w:pStyle w:val="Heading3"/>
        <w:keepNext w:val="1"/>
        <w:keepLines w:val="1"/>
        <w:numPr>
          <w:ilvl w:val="1"/>
          <w:numId w:val="8"/>
        </w:numPr>
        <w:spacing w:after="0" w:afterAutospacing="0" w:before="0" w:beforeAutospacing="0" w:lineRule="auto"/>
        <w:ind w:left="2880" w:hanging="360"/>
        <w:jc w:val="both"/>
        <w:rPr/>
      </w:pPr>
      <w:bookmarkStart w:colFirst="0" w:colLast="0" w:name="_4vadlckq66cu" w:id="99"/>
      <w:bookmarkEnd w:id="99"/>
      <w:r w:rsidDel="00000000" w:rsidR="00000000" w:rsidRPr="00000000">
        <w:rPr>
          <w:rtl w:val="0"/>
        </w:rPr>
        <w:t xml:space="preserve">All the contents that would be added to the CMS would have a corresponding translation field where the admin could easily enter translated data</w:t>
      </w:r>
    </w:p>
    <w:p w:rsidR="00000000" w:rsidDel="00000000" w:rsidP="00000000" w:rsidRDefault="00000000" w:rsidRPr="00000000" w14:paraId="000000A2">
      <w:pPr>
        <w:keepNext w:val="1"/>
        <w:keepLines w:val="1"/>
        <w:numPr>
          <w:ilvl w:val="1"/>
          <w:numId w:val="8"/>
        </w:numPr>
        <w:spacing w:after="0" w:afterAutospacing="0" w:before="0" w:beforeAutospacing="0" w:lineRule="auto"/>
        <w:ind w:left="2880" w:hanging="360"/>
        <w:jc w:val="both"/>
      </w:pPr>
      <w:bookmarkStart w:colFirst="0" w:colLast="0" w:name="_1subnmw9abz8" w:id="100"/>
      <w:bookmarkEnd w:id="100"/>
      <w:r w:rsidDel="00000000" w:rsidR="00000000" w:rsidRPr="00000000">
        <w:rPr>
          <w:rtl w:val="0"/>
        </w:rPr>
        <w:t xml:space="preserve">Beginning with English and Spanish and more languages to be added at a later stage</w:t>
      </w:r>
    </w:p>
    <w:p w:rsidR="00000000" w:rsidDel="00000000" w:rsidP="00000000" w:rsidRDefault="00000000" w:rsidRPr="00000000" w14:paraId="000000A3">
      <w:pPr>
        <w:keepNext w:val="1"/>
        <w:keepLines w:val="1"/>
        <w:numPr>
          <w:ilvl w:val="1"/>
          <w:numId w:val="8"/>
        </w:numPr>
        <w:spacing w:after="0" w:afterAutospacing="0" w:before="0" w:beforeAutospacing="0" w:lineRule="auto"/>
        <w:ind w:left="2880" w:hanging="360"/>
        <w:jc w:val="both"/>
        <w:rPr/>
      </w:pPr>
      <w:bookmarkStart w:colFirst="0" w:colLast="0" w:name="_wjqa9vfge4t" w:id="101"/>
      <w:bookmarkEnd w:id="101"/>
      <w:r w:rsidDel="00000000" w:rsidR="00000000" w:rsidRPr="00000000">
        <w:rPr>
          <w:highlight w:val="yellow"/>
          <w:rtl w:val="0"/>
        </w:rPr>
        <w:t xml:space="preserve">Easy to add new languages since the </w:t>
      </w:r>
      <w:r w:rsidDel="00000000" w:rsidR="00000000" w:rsidRPr="00000000">
        <w:rPr>
          <w:i w:val="1"/>
          <w:highlight w:val="yellow"/>
          <w:rtl w:val="0"/>
        </w:rPr>
        <w:t xml:space="preserve">app will be using languages like Chinese and Japanese</w:t>
      </w:r>
      <w:r w:rsidDel="00000000" w:rsidR="00000000" w:rsidRPr="00000000">
        <w:rPr>
          <w:highlight w:val="yellow"/>
          <w:rtl w:val="0"/>
        </w:rPr>
        <w:t xml:space="preserve"> in the near future</w:t>
      </w:r>
      <w:r w:rsidDel="00000000" w:rsidR="00000000" w:rsidRPr="00000000">
        <w:rPr>
          <w:rtl w:val="0"/>
        </w:rPr>
        <w:br w:type="textWrapping"/>
      </w:r>
    </w:p>
    <w:p w:rsidR="00000000" w:rsidDel="00000000" w:rsidP="00000000" w:rsidRDefault="00000000" w:rsidRPr="00000000" w14:paraId="000000A4">
      <w:pPr>
        <w:pStyle w:val="Heading3"/>
        <w:keepNext w:val="1"/>
        <w:keepLines w:val="1"/>
        <w:numPr>
          <w:ilvl w:val="0"/>
          <w:numId w:val="8"/>
        </w:numPr>
        <w:spacing w:after="0" w:afterAutospacing="0" w:before="0" w:beforeAutospacing="0" w:lineRule="auto"/>
        <w:ind w:left="2160" w:hanging="360"/>
        <w:jc w:val="both"/>
        <w:rPr/>
      </w:pPr>
      <w:bookmarkStart w:colFirst="0" w:colLast="0" w:name="_86fz42bqsi8c" w:id="102"/>
      <w:bookmarkEnd w:id="102"/>
      <w:r w:rsidDel="00000000" w:rsidR="00000000" w:rsidRPr="00000000">
        <w:rPr>
          <w:rtl w:val="0"/>
        </w:rPr>
        <w:t xml:space="preserve">Audio</w:t>
        <w:br w:type="textWrapping"/>
        <w:t xml:space="preserve">A mechanism to have voiceover for all of the text. We can use services like AWS Poly. Admin would not be uploading audio samples for now so the system should be independent.</w:t>
      </w:r>
    </w:p>
    <w:p w:rsidR="00000000" w:rsidDel="00000000" w:rsidP="00000000" w:rsidRDefault="00000000" w:rsidRPr="00000000" w14:paraId="000000A5">
      <w:pPr>
        <w:keepNext w:val="1"/>
        <w:keepLines w:val="1"/>
        <w:numPr>
          <w:ilvl w:val="1"/>
          <w:numId w:val="8"/>
        </w:numPr>
        <w:spacing w:after="0" w:afterAutospacing="0" w:before="0" w:beforeAutospacing="0" w:lineRule="auto"/>
        <w:ind w:left="2880" w:hanging="360"/>
        <w:jc w:val="both"/>
        <w:rPr/>
      </w:pPr>
      <w:bookmarkStart w:colFirst="0" w:colLast="0" w:name="_kqc179gqrz1h" w:id="103"/>
      <w:bookmarkEnd w:id="103"/>
      <w:r w:rsidDel="00000000" w:rsidR="00000000" w:rsidRPr="00000000">
        <w:rPr>
          <w:rtl w:val="0"/>
        </w:rPr>
        <w:t xml:space="preserve">Most of the textual content will be associated with audio to be played when the text appears in the student user flow</w:t>
      </w:r>
    </w:p>
    <w:p w:rsidR="00000000" w:rsidDel="00000000" w:rsidP="00000000" w:rsidRDefault="00000000" w:rsidRPr="00000000" w14:paraId="000000A6">
      <w:pPr>
        <w:keepNext w:val="1"/>
        <w:keepLines w:val="1"/>
        <w:numPr>
          <w:ilvl w:val="1"/>
          <w:numId w:val="8"/>
        </w:numPr>
        <w:spacing w:after="0" w:afterAutospacing="0" w:before="0" w:beforeAutospacing="0" w:lineRule="auto"/>
        <w:ind w:left="2880" w:hanging="360"/>
        <w:jc w:val="both"/>
        <w:rPr/>
      </w:pPr>
      <w:bookmarkStart w:colFirst="0" w:colLast="0" w:name="_uy82eznl9qoh" w:id="104"/>
      <w:bookmarkEnd w:id="104"/>
      <w:r w:rsidDel="00000000" w:rsidR="00000000" w:rsidRPr="00000000">
        <w:rPr>
          <w:rtl w:val="0"/>
        </w:rPr>
        <w:t xml:space="preserve">Add an easy way to identify audio that is missing or not working</w:t>
        <w:br w:type="textWrapping"/>
      </w:r>
    </w:p>
    <w:p w:rsidR="00000000" w:rsidDel="00000000" w:rsidP="00000000" w:rsidRDefault="00000000" w:rsidRPr="00000000" w14:paraId="000000A7">
      <w:pPr>
        <w:pStyle w:val="Heading3"/>
        <w:keepNext w:val="1"/>
        <w:keepLines w:val="1"/>
        <w:numPr>
          <w:ilvl w:val="0"/>
          <w:numId w:val="8"/>
        </w:numPr>
        <w:spacing w:after="0" w:afterAutospacing="0" w:before="0" w:beforeAutospacing="0" w:lineRule="auto"/>
        <w:ind w:left="2160" w:hanging="360"/>
        <w:jc w:val="both"/>
        <w:rPr/>
      </w:pPr>
      <w:bookmarkStart w:colFirst="0" w:colLast="0" w:name="_p24jc6bd157x" w:id="105"/>
      <w:bookmarkEnd w:id="105"/>
      <w:r w:rsidDel="00000000" w:rsidR="00000000" w:rsidRPr="00000000">
        <w:rPr>
          <w:rtl w:val="0"/>
        </w:rPr>
        <w:t xml:space="preserve">School</w:t>
        <w:br w:type="textWrapping"/>
        <w:t xml:space="preserve">A place to create accounts for school/school administrators and view address, number of students in the program, join date, contact info, etc. of existing schools.</w:t>
      </w:r>
      <w:r w:rsidDel="00000000" w:rsidR="00000000" w:rsidRPr="00000000">
        <w:rPr>
          <w:rtl w:val="0"/>
        </w:rPr>
      </w:r>
    </w:p>
    <w:p w:rsidR="00000000" w:rsidDel="00000000" w:rsidP="00000000" w:rsidRDefault="00000000" w:rsidRPr="00000000" w14:paraId="000000A8">
      <w:pPr>
        <w:keepNext w:val="1"/>
        <w:keepLines w:val="1"/>
        <w:numPr>
          <w:ilvl w:val="1"/>
          <w:numId w:val="8"/>
        </w:numPr>
        <w:spacing w:before="0" w:beforeAutospacing="0" w:lineRule="auto"/>
        <w:ind w:left="2880" w:hanging="360"/>
        <w:jc w:val="both"/>
        <w:rPr/>
      </w:pPr>
      <w:bookmarkStart w:colFirst="0" w:colLast="0" w:name="_ud8mpnp0ec2q" w:id="106"/>
      <w:bookmarkEnd w:id="106"/>
      <w:r w:rsidDel="00000000" w:rsidR="00000000" w:rsidRPr="00000000">
        <w:rPr>
          <w:rtl w:val="0"/>
        </w:rPr>
        <w:t xml:space="preserve">email (invites a school principal to create an account)</w:t>
      </w:r>
    </w:p>
    <w:p w:rsidR="00000000" w:rsidDel="00000000" w:rsidP="00000000" w:rsidRDefault="00000000" w:rsidRPr="00000000" w14:paraId="000000A9">
      <w:pPr>
        <w:keepNext w:val="1"/>
        <w:keepLines w:val="1"/>
        <w:spacing w:before="240" w:lineRule="auto"/>
        <w:ind w:left="720" w:firstLine="720"/>
        <w:jc w:val="both"/>
        <w:rPr>
          <w:color w:val="4a86e8"/>
        </w:rPr>
      </w:pPr>
      <w:bookmarkStart w:colFirst="0" w:colLast="0" w:name="_v4fqmia2qw0e" w:id="107"/>
      <w:bookmarkEnd w:id="107"/>
      <w:r w:rsidDel="00000000" w:rsidR="00000000" w:rsidRPr="00000000">
        <w:rPr>
          <w:rtl w:val="0"/>
        </w:rPr>
        <w:t xml:space="preserve">Refer to mockup for further reference: </w:t>
      </w:r>
      <w:hyperlink r:id="rId13">
        <w:r w:rsidDel="00000000" w:rsidR="00000000" w:rsidRPr="00000000">
          <w:rPr>
            <w:color w:val="4a86e8"/>
            <w:u w:val="single"/>
            <w:rtl w:val="0"/>
          </w:rPr>
          <w:t xml:space="preserve">ChefKCMSMockup</w:t>
        </w:r>
      </w:hyperlink>
      <w:hyperlink r:id="rId14">
        <w:r w:rsidDel="00000000" w:rsidR="00000000" w:rsidRPr="00000000">
          <w:rPr>
            <w:u w:val="single"/>
            <w:rtl w:val="0"/>
          </w:rPr>
          <w:t xml:space="preserve">.</w:t>
        </w:r>
      </w:hyperlink>
      <w:hyperlink r:id="rId15">
        <w:r w:rsidDel="00000000" w:rsidR="00000000" w:rsidRPr="00000000">
          <w:rPr>
            <w:color w:val="4a86e8"/>
            <w:u w:val="single"/>
            <w:rtl w:val="0"/>
          </w:rPr>
          <w:t xml:space="preserve">pdf</w:t>
        </w:r>
      </w:hyperlink>
      <w:r w:rsidDel="00000000" w:rsidR="00000000" w:rsidRPr="00000000">
        <w:rPr>
          <w:rtl w:val="0"/>
        </w:rPr>
      </w:r>
    </w:p>
    <w:p w:rsidR="00000000" w:rsidDel="00000000" w:rsidP="00000000" w:rsidRDefault="00000000" w:rsidRPr="00000000" w14:paraId="000000AA">
      <w:pPr>
        <w:pStyle w:val="Heading2"/>
        <w:keepNext w:val="1"/>
        <w:keepLines w:val="1"/>
        <w:numPr>
          <w:ilvl w:val="1"/>
          <w:numId w:val="12"/>
        </w:numPr>
        <w:spacing w:after="0" w:afterAutospacing="0" w:before="240" w:lineRule="auto"/>
        <w:ind w:left="1440" w:hanging="360"/>
        <w:jc w:val="both"/>
        <w:rPr>
          <w:sz w:val="32"/>
          <w:szCs w:val="32"/>
        </w:rPr>
      </w:pPr>
      <w:bookmarkStart w:colFirst="0" w:colLast="0" w:name="_52p9vymwvzz2" w:id="108"/>
      <w:bookmarkEnd w:id="108"/>
      <w:commentRangeStart w:id="0"/>
      <w:commentRangeStart w:id="1"/>
      <w:r w:rsidDel="00000000" w:rsidR="00000000" w:rsidRPr="00000000">
        <w:rPr>
          <w:sz w:val="32"/>
          <w:szCs w:val="32"/>
          <w:rtl w:val="0"/>
        </w:rPr>
        <w:t xml:space="preserve">Principal Dashboard</w:t>
        <w:br w:type="textWrapping"/>
      </w:r>
      <w:r w:rsidDel="00000000" w:rsidR="00000000" w:rsidRPr="00000000">
        <w:rPr>
          <w:rtl w:val="0"/>
        </w:rPr>
        <w:br w:type="textWrapping"/>
        <w:t xml:space="preserve">The dashboard will be used to manage teachers and their associated classes.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B">
      <w:pPr>
        <w:pStyle w:val="Heading3"/>
        <w:keepNext w:val="1"/>
        <w:keepLines w:val="1"/>
        <w:numPr>
          <w:ilvl w:val="0"/>
          <w:numId w:val="6"/>
        </w:numPr>
        <w:spacing w:after="0" w:afterAutospacing="0" w:before="0" w:beforeAutospacing="0" w:lineRule="auto"/>
        <w:ind w:left="2160" w:hanging="360"/>
        <w:jc w:val="both"/>
        <w:rPr/>
      </w:pPr>
      <w:bookmarkStart w:colFirst="0" w:colLast="0" w:name="_vidtpfshqe85" w:id="109"/>
      <w:bookmarkEnd w:id="109"/>
      <w:r w:rsidDel="00000000" w:rsidR="00000000" w:rsidRPr="00000000">
        <w:rPr>
          <w:rtl w:val="0"/>
        </w:rPr>
        <w:t xml:space="preserve">School</w:t>
        <w:br w:type="textWrapping"/>
        <w:t xml:space="preserve">Manage school profile</w:t>
      </w:r>
    </w:p>
    <w:p w:rsidR="00000000" w:rsidDel="00000000" w:rsidP="00000000" w:rsidRDefault="00000000" w:rsidRPr="00000000" w14:paraId="000000AC">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plb3j3e2yp1j" w:id="110"/>
      <w:bookmarkEnd w:id="110"/>
      <w:r w:rsidDel="00000000" w:rsidR="00000000" w:rsidRPr="00000000">
        <w:rPr>
          <w:rtl w:val="0"/>
        </w:rPr>
        <w:t xml:space="preserve">name</w:t>
      </w:r>
    </w:p>
    <w:p w:rsidR="00000000" w:rsidDel="00000000" w:rsidP="00000000" w:rsidRDefault="00000000" w:rsidRPr="00000000" w14:paraId="000000AD">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mj3jdhix6bw7" w:id="111"/>
      <w:bookmarkEnd w:id="111"/>
      <w:r w:rsidDel="00000000" w:rsidR="00000000" w:rsidRPr="00000000">
        <w:rPr>
          <w:rtl w:val="0"/>
        </w:rPr>
        <w:t xml:space="preserve">contact number</w:t>
      </w:r>
    </w:p>
    <w:p w:rsidR="00000000" w:rsidDel="00000000" w:rsidP="00000000" w:rsidRDefault="00000000" w:rsidRPr="00000000" w14:paraId="000000AE">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1897fjifcfui" w:id="112"/>
      <w:bookmarkEnd w:id="112"/>
      <w:r w:rsidDel="00000000" w:rsidR="00000000" w:rsidRPr="00000000">
        <w:rPr>
          <w:rtl w:val="0"/>
        </w:rPr>
        <w:t xml:space="preserve">address</w:t>
      </w:r>
    </w:p>
    <w:p w:rsidR="00000000" w:rsidDel="00000000" w:rsidP="00000000" w:rsidRDefault="00000000" w:rsidRPr="00000000" w14:paraId="000000AF">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3oh958wnt2y4" w:id="113"/>
      <w:bookmarkEnd w:id="113"/>
      <w:r w:rsidDel="00000000" w:rsidR="00000000" w:rsidRPr="00000000">
        <w:rPr>
          <w:rtl w:val="0"/>
        </w:rPr>
        <w:t xml:space="preserve">emergency contact number</w:t>
      </w:r>
    </w:p>
    <w:p w:rsidR="00000000" w:rsidDel="00000000" w:rsidP="00000000" w:rsidRDefault="00000000" w:rsidRPr="00000000" w14:paraId="000000B0">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6d3w9nld4ppl" w:id="114"/>
      <w:bookmarkEnd w:id="114"/>
      <w:r w:rsidDel="00000000" w:rsidR="00000000" w:rsidRPr="00000000">
        <w:rPr>
          <w:rtl w:val="0"/>
        </w:rPr>
        <w:t xml:space="preserve">school subscription (Basic or Advanced plan)</w:t>
      </w:r>
    </w:p>
    <w:p w:rsidR="00000000" w:rsidDel="00000000" w:rsidP="00000000" w:rsidRDefault="00000000" w:rsidRPr="00000000" w14:paraId="000000B1">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5lqsmol34a42" w:id="115"/>
      <w:bookmarkEnd w:id="115"/>
      <w:r w:rsidDel="00000000" w:rsidR="00000000" w:rsidRPr="00000000">
        <w:rPr>
          <w:rtl w:val="0"/>
        </w:rPr>
        <w:t xml:space="preserve">reports</w:t>
      </w:r>
      <w:r w:rsidDel="00000000" w:rsidR="00000000" w:rsidRPr="00000000">
        <w:rPr>
          <w:rtl w:val="0"/>
        </w:rPr>
        <w:br w:type="textWrapping"/>
        <w:t xml:space="preserve">Reports which can be beneficial for a school principal. </w:t>
      </w:r>
      <w:r w:rsidDel="00000000" w:rsidR="00000000" w:rsidRPr="00000000">
        <w:rPr>
          <w:color w:val="2f5496"/>
          <w:rtl w:val="0"/>
        </w:rPr>
        <w:t xml:space="preserve">Need agency input on which metrics to use and how to represent them clearly to the 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jbbnmf5xbmny" w:id="116"/>
      <w:bookmarkEnd w:id="116"/>
      <w:r w:rsidDel="00000000" w:rsidR="00000000" w:rsidRPr="00000000">
        <w:rPr>
          <w:rtl w:val="0"/>
        </w:rPr>
        <w:t xml:space="preserve">General invite code for teachers (will be approved by principal on signup)</w:t>
      </w:r>
      <w:r w:rsidDel="00000000" w:rsidR="00000000" w:rsidRPr="00000000">
        <w:rPr>
          <w:color w:val="ff0000"/>
          <w:rtl w:val="0"/>
        </w:rPr>
        <w:t xml:space="preserve"> Need Mockup</w:t>
      </w:r>
      <w:r w:rsidDel="00000000" w:rsidR="00000000" w:rsidRPr="00000000">
        <w:rPr>
          <w:rtl w:val="0"/>
        </w:rPr>
        <w:br w:type="textWrapping"/>
      </w:r>
    </w:p>
    <w:p w:rsidR="00000000" w:rsidDel="00000000" w:rsidP="00000000" w:rsidRDefault="00000000" w:rsidRPr="00000000" w14:paraId="000000B3">
      <w:pPr>
        <w:pStyle w:val="Heading3"/>
        <w:keepNext w:val="1"/>
        <w:keepLines w:val="1"/>
        <w:numPr>
          <w:ilvl w:val="0"/>
          <w:numId w:val="6"/>
        </w:numPr>
        <w:spacing w:after="0" w:afterAutospacing="0" w:before="0" w:beforeAutospacing="0" w:lineRule="auto"/>
        <w:ind w:left="2160" w:hanging="360"/>
        <w:jc w:val="both"/>
        <w:rPr/>
      </w:pPr>
      <w:bookmarkStart w:colFirst="0" w:colLast="0" w:name="_v9y4r4t4vobq" w:id="117"/>
      <w:bookmarkEnd w:id="117"/>
      <w:r w:rsidDel="00000000" w:rsidR="00000000" w:rsidRPr="00000000">
        <w:rPr>
          <w:rtl w:val="0"/>
        </w:rPr>
        <w:t xml:space="preserve">User</w:t>
        <w:br w:type="textWrapping"/>
      </w:r>
      <w:r w:rsidDel="00000000" w:rsidR="00000000" w:rsidRPr="00000000">
        <w:rPr>
          <w:rtl w:val="0"/>
        </w:rPr>
        <w:t xml:space="preserve">The principal can create users of roles staff, teacher, parent and student.</w:t>
      </w:r>
      <w:r w:rsidDel="00000000" w:rsidR="00000000" w:rsidRPr="00000000">
        <w:rPr>
          <w:rtl w:val="0"/>
        </w:rPr>
      </w:r>
    </w:p>
    <w:p w:rsidR="00000000" w:rsidDel="00000000" w:rsidP="00000000" w:rsidRDefault="00000000" w:rsidRPr="00000000" w14:paraId="000000B4">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ohr7khjjwj6n" w:id="118"/>
      <w:bookmarkEnd w:id="118"/>
      <w:r w:rsidDel="00000000" w:rsidR="00000000" w:rsidRPr="00000000">
        <w:rPr>
          <w:rtl w:val="0"/>
        </w:rPr>
        <w:t xml:space="preserve">name</w:t>
      </w:r>
    </w:p>
    <w:p w:rsidR="00000000" w:rsidDel="00000000" w:rsidP="00000000" w:rsidRDefault="00000000" w:rsidRPr="00000000" w14:paraId="000000B5">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w1m96785x7xl" w:id="119"/>
      <w:bookmarkEnd w:id="119"/>
      <w:r w:rsidDel="00000000" w:rsidR="00000000" w:rsidRPr="00000000">
        <w:rPr>
          <w:rtl w:val="0"/>
        </w:rPr>
        <w:t xml:space="preserve">email/username (will be used for login)</w:t>
      </w:r>
    </w:p>
    <w:p w:rsidR="00000000" w:rsidDel="00000000" w:rsidP="00000000" w:rsidRDefault="00000000" w:rsidRPr="00000000" w14:paraId="000000B6">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vty4kqv293rv" w:id="120"/>
      <w:bookmarkEnd w:id="120"/>
      <w:r w:rsidDel="00000000" w:rsidR="00000000" w:rsidRPr="00000000">
        <w:rPr>
          <w:rtl w:val="0"/>
        </w:rPr>
        <w:t xml:space="preserve">any other profile information for this user</w:t>
      </w:r>
    </w:p>
    <w:p w:rsidR="00000000" w:rsidDel="00000000" w:rsidP="00000000" w:rsidRDefault="00000000" w:rsidRPr="00000000" w14:paraId="000000B7">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6lp6vlv3bm5" w:id="121"/>
      <w:bookmarkEnd w:id="121"/>
      <w:r w:rsidDel="00000000" w:rsidR="00000000" w:rsidRPr="00000000">
        <w:rPr>
          <w:rtl w:val="0"/>
        </w:rPr>
        <w:t xml:space="preserve">school</w:t>
        <w:br w:type="textWrapping"/>
      </w:r>
      <w:r w:rsidDel="00000000" w:rsidR="00000000" w:rsidRPr="00000000">
        <w:rPr>
          <w:i w:val="1"/>
          <w:color w:val="6aa84f"/>
          <w:rtl w:val="0"/>
        </w:rPr>
        <w:t xml:space="preserve">type: School</w:t>
      </w:r>
      <w:r w:rsidDel="00000000" w:rsidR="00000000" w:rsidRPr="00000000">
        <w:rPr>
          <w:rtl w:val="0"/>
        </w:rPr>
      </w:r>
    </w:p>
    <w:p w:rsidR="00000000" w:rsidDel="00000000" w:rsidP="00000000" w:rsidRDefault="00000000" w:rsidRPr="00000000" w14:paraId="000000B8">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27bt87m72puu" w:id="122"/>
      <w:bookmarkEnd w:id="122"/>
      <w:r w:rsidDel="00000000" w:rsidR="00000000" w:rsidRPr="00000000">
        <w:rPr>
          <w:rtl w:val="0"/>
        </w:rPr>
        <w:t xml:space="preserve">role</w:t>
        <w:br w:type="textWrapping"/>
        <w:t xml:space="preserve">Types of users that can be created</w:t>
      </w:r>
    </w:p>
    <w:p w:rsidR="00000000" w:rsidDel="00000000" w:rsidP="00000000" w:rsidRDefault="00000000" w:rsidRPr="00000000" w14:paraId="000000B9">
      <w:pPr>
        <w:keepNext w:val="1"/>
        <w:keepLines w:val="1"/>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both"/>
        <w:rPr/>
      </w:pPr>
      <w:bookmarkStart w:colFirst="0" w:colLast="0" w:name="_pn58z4qo4olx" w:id="123"/>
      <w:bookmarkEnd w:id="123"/>
      <w:r w:rsidDel="00000000" w:rsidR="00000000" w:rsidRPr="00000000">
        <w:rPr>
          <w:rtl w:val="0"/>
        </w:rPr>
        <w:t xml:space="preserve">Staff</w:t>
      </w:r>
    </w:p>
    <w:p w:rsidR="00000000" w:rsidDel="00000000" w:rsidP="00000000" w:rsidRDefault="00000000" w:rsidRPr="00000000" w14:paraId="000000BA">
      <w:pPr>
        <w:keepNext w:val="1"/>
        <w:keepLines w:val="1"/>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320" w:right="0" w:hanging="360"/>
        <w:jc w:val="both"/>
        <w:rPr/>
      </w:pPr>
      <w:bookmarkStart w:colFirst="0" w:colLast="0" w:name="_37kqbjxvifo5" w:id="124"/>
      <w:bookmarkEnd w:id="124"/>
      <w:r w:rsidDel="00000000" w:rsidR="00000000" w:rsidRPr="00000000">
        <w:rPr>
          <w:rtl w:val="0"/>
        </w:rPr>
        <w:t xml:space="preserve">Can manage their associated school</w:t>
      </w:r>
    </w:p>
    <w:p w:rsidR="00000000" w:rsidDel="00000000" w:rsidP="00000000" w:rsidRDefault="00000000" w:rsidRPr="00000000" w14:paraId="000000BB">
      <w:pPr>
        <w:keepNext w:val="1"/>
        <w:keepLines w:val="1"/>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320" w:right="0" w:hanging="360"/>
        <w:jc w:val="both"/>
        <w:rPr/>
      </w:pPr>
      <w:bookmarkStart w:colFirst="0" w:colLast="0" w:name="_xjubxcmmon9p" w:id="125"/>
      <w:bookmarkEnd w:id="125"/>
      <w:r w:rsidDel="00000000" w:rsidR="00000000" w:rsidRPr="00000000">
        <w:rPr>
          <w:rtl w:val="0"/>
        </w:rPr>
        <w:t xml:space="preserve">This user can be logged into Principal Dashboard</w:t>
      </w:r>
    </w:p>
    <w:p w:rsidR="00000000" w:rsidDel="00000000" w:rsidP="00000000" w:rsidRDefault="00000000" w:rsidRPr="00000000" w14:paraId="000000BC">
      <w:pPr>
        <w:keepNext w:val="1"/>
        <w:keepLines w:val="1"/>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both"/>
        <w:rPr/>
      </w:pPr>
      <w:bookmarkStart w:colFirst="0" w:colLast="0" w:name="_qmzyqup6olac" w:id="126"/>
      <w:bookmarkEnd w:id="126"/>
      <w:r w:rsidDel="00000000" w:rsidR="00000000" w:rsidRPr="00000000">
        <w:rPr>
          <w:rtl w:val="0"/>
        </w:rPr>
        <w:t xml:space="preserve">Teacher</w:t>
      </w:r>
    </w:p>
    <w:p w:rsidR="00000000" w:rsidDel="00000000" w:rsidP="00000000" w:rsidRDefault="00000000" w:rsidRPr="00000000" w14:paraId="000000BD">
      <w:pPr>
        <w:keepNext w:val="1"/>
        <w:keepLines w:val="1"/>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320" w:right="0" w:hanging="360"/>
        <w:jc w:val="both"/>
        <w:rPr/>
      </w:pPr>
      <w:bookmarkStart w:colFirst="0" w:colLast="0" w:name="_pkeahslhm0e3" w:id="127"/>
      <w:bookmarkEnd w:id="127"/>
      <w:r w:rsidDel="00000000" w:rsidR="00000000" w:rsidRPr="00000000">
        <w:rPr>
          <w:rtl w:val="0"/>
        </w:rPr>
        <w:t xml:space="preserve">Can be assigned to a class and has the ability to create classes and lessons</w:t>
      </w:r>
    </w:p>
    <w:p w:rsidR="00000000" w:rsidDel="00000000" w:rsidP="00000000" w:rsidRDefault="00000000" w:rsidRPr="00000000" w14:paraId="000000BE">
      <w:pPr>
        <w:keepNext w:val="1"/>
        <w:keepLines w:val="1"/>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both"/>
        <w:rPr/>
      </w:pPr>
      <w:bookmarkStart w:colFirst="0" w:colLast="0" w:name="_dd44rnmquxx" w:id="128"/>
      <w:bookmarkEnd w:id="128"/>
      <w:r w:rsidDel="00000000" w:rsidR="00000000" w:rsidRPr="00000000">
        <w:rPr>
          <w:rtl w:val="0"/>
        </w:rPr>
        <w:t xml:space="preserve">Student</w:t>
      </w:r>
    </w:p>
    <w:p w:rsidR="00000000" w:rsidDel="00000000" w:rsidP="00000000" w:rsidRDefault="00000000" w:rsidRPr="00000000" w14:paraId="000000BF">
      <w:pPr>
        <w:keepNext w:val="1"/>
        <w:keepLines w:val="1"/>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320" w:right="0" w:hanging="360"/>
        <w:jc w:val="both"/>
        <w:rPr/>
      </w:pPr>
      <w:bookmarkStart w:colFirst="0" w:colLast="0" w:name="_etnj2bknuhbs" w:id="129"/>
      <w:bookmarkEnd w:id="129"/>
      <w:r w:rsidDel="00000000" w:rsidR="00000000" w:rsidRPr="00000000">
        <w:rPr>
          <w:rtl w:val="0"/>
        </w:rPr>
        <w:t xml:space="preserve">Belongs to one class and is assigned lessons by the teacher of that class</w:t>
      </w:r>
    </w:p>
    <w:p w:rsidR="00000000" w:rsidDel="00000000" w:rsidP="00000000" w:rsidRDefault="00000000" w:rsidRPr="00000000" w14:paraId="000000C0">
      <w:pPr>
        <w:keepNext w:val="1"/>
        <w:keepLines w:val="1"/>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both"/>
        <w:rPr/>
      </w:pPr>
      <w:bookmarkStart w:colFirst="0" w:colLast="0" w:name="_ty0mu0xukakw" w:id="130"/>
      <w:bookmarkEnd w:id="130"/>
      <w:r w:rsidDel="00000000" w:rsidR="00000000" w:rsidRPr="00000000">
        <w:rPr>
          <w:rtl w:val="0"/>
        </w:rPr>
        <w:t xml:space="preserve">Parent</w:t>
      </w:r>
    </w:p>
    <w:p w:rsidR="00000000" w:rsidDel="00000000" w:rsidP="00000000" w:rsidRDefault="00000000" w:rsidRPr="00000000" w14:paraId="000000C1">
      <w:pPr>
        <w:keepNext w:val="1"/>
        <w:keepLines w:val="1"/>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320" w:right="0" w:hanging="360"/>
        <w:jc w:val="both"/>
        <w:rPr/>
      </w:pPr>
      <w:bookmarkStart w:colFirst="0" w:colLast="0" w:name="_mhgaz26906nl" w:id="131"/>
      <w:bookmarkEnd w:id="131"/>
      <w:r w:rsidDel="00000000" w:rsidR="00000000" w:rsidRPr="00000000">
        <w:rPr>
          <w:rtl w:val="0"/>
        </w:rPr>
        <w:t xml:space="preserve">The system will recognize parents of multiple students by the duplicate username or email</w:t>
      </w:r>
    </w:p>
    <w:p w:rsidR="00000000" w:rsidDel="00000000" w:rsidP="00000000" w:rsidRDefault="00000000" w:rsidRPr="00000000" w14:paraId="000000C2">
      <w:pPr>
        <w:keepNext w:val="1"/>
        <w:keepLines w:val="1"/>
        <w:numPr>
          <w:ilvl w:val="3"/>
          <w:numId w:val="6"/>
        </w:numPr>
        <w:spacing w:after="0" w:afterAutospacing="0" w:before="0" w:beforeAutospacing="0" w:lineRule="auto"/>
        <w:ind w:left="4320" w:hanging="360"/>
        <w:jc w:val="both"/>
        <w:rPr/>
      </w:pPr>
      <w:bookmarkStart w:colFirst="0" w:colLast="0" w:name="_2om9xtdo6o14" w:id="132"/>
      <w:bookmarkEnd w:id="132"/>
      <w:r w:rsidDel="00000000" w:rsidR="00000000" w:rsidRPr="00000000">
        <w:rPr>
          <w:rtl w:val="0"/>
        </w:rPr>
        <w:t xml:space="preserve">student</w:t>
        <w:br w:type="textWrapping"/>
      </w:r>
      <w:r w:rsidDel="00000000" w:rsidR="00000000" w:rsidRPr="00000000">
        <w:rPr>
          <w:i w:val="1"/>
          <w:color w:val="6aa84f"/>
          <w:rtl w:val="0"/>
        </w:rPr>
        <w:t xml:space="preserve">type:User.role.Student -&gt; type:collection</w:t>
      </w:r>
    </w:p>
    <w:p w:rsidR="00000000" w:rsidDel="00000000" w:rsidP="00000000" w:rsidRDefault="00000000" w:rsidRPr="00000000" w14:paraId="000000C3">
      <w:pPr>
        <w:keepNext w:val="1"/>
        <w:keepLines w:val="1"/>
        <w:numPr>
          <w:ilvl w:val="1"/>
          <w:numId w:val="6"/>
        </w:numPr>
        <w:spacing w:after="0" w:afterAutospacing="0" w:before="0" w:beforeAutospacing="0" w:lineRule="auto"/>
        <w:ind w:left="2880" w:hanging="360"/>
        <w:jc w:val="both"/>
        <w:rPr/>
      </w:pPr>
      <w:bookmarkStart w:colFirst="0" w:colLast="0" w:name="_xvzugxynq59g" w:id="133"/>
      <w:bookmarkEnd w:id="133"/>
      <w:r w:rsidDel="00000000" w:rsidR="00000000" w:rsidRPr="00000000">
        <w:rPr>
          <w:rtl w:val="0"/>
        </w:rPr>
        <w:t xml:space="preserve">List</w:t>
      </w:r>
    </w:p>
    <w:p w:rsidR="00000000" w:rsidDel="00000000" w:rsidP="00000000" w:rsidRDefault="00000000" w:rsidRPr="00000000" w14:paraId="000000C4">
      <w:pPr>
        <w:keepNext w:val="1"/>
        <w:keepLines w:val="1"/>
        <w:numPr>
          <w:ilvl w:val="2"/>
          <w:numId w:val="6"/>
        </w:numPr>
        <w:spacing w:after="0" w:afterAutospacing="0" w:before="0" w:beforeAutospacing="0" w:lineRule="auto"/>
        <w:ind w:left="3600" w:hanging="360"/>
        <w:jc w:val="both"/>
        <w:rPr/>
      </w:pPr>
      <w:bookmarkStart w:colFirst="0" w:colLast="0" w:name="_u5yfu06or2nr" w:id="134"/>
      <w:bookmarkEnd w:id="134"/>
      <w:r w:rsidDel="00000000" w:rsidR="00000000" w:rsidRPr="00000000">
        <w:rPr>
          <w:rtl w:val="0"/>
        </w:rPr>
        <w:t xml:space="preserve">Can invite using generated invite code or email address (will be approved by principal on signup if using invite code, will join by link if using email)</w:t>
      </w:r>
    </w:p>
    <w:p w:rsidR="00000000" w:rsidDel="00000000" w:rsidP="00000000" w:rsidRDefault="00000000" w:rsidRPr="00000000" w14:paraId="000000C5">
      <w:pPr>
        <w:keepNext w:val="1"/>
        <w:keepLines w:val="1"/>
        <w:numPr>
          <w:ilvl w:val="2"/>
          <w:numId w:val="6"/>
        </w:numPr>
        <w:spacing w:after="0" w:afterAutospacing="0" w:before="0" w:beforeAutospacing="0" w:lineRule="auto"/>
        <w:ind w:left="3600" w:hanging="360"/>
        <w:jc w:val="both"/>
        <w:rPr/>
      </w:pPr>
      <w:bookmarkStart w:colFirst="0" w:colLast="0" w:name="_y511oxfktru" w:id="135"/>
      <w:bookmarkEnd w:id="135"/>
      <w:r w:rsidDel="00000000" w:rsidR="00000000" w:rsidRPr="00000000">
        <w:rPr>
          <w:color w:val="ff0000"/>
          <w:rtl w:val="0"/>
        </w:rPr>
        <w:t xml:space="preserve">Still we need to have authorization at this place?? only with the generated code. with email they will just join with a link</w:t>
      </w:r>
      <w:r w:rsidDel="00000000" w:rsidR="00000000" w:rsidRPr="00000000">
        <w:rPr>
          <w:rtl w:val="0"/>
        </w:rPr>
        <w:br w:type="textWrapping"/>
      </w:r>
    </w:p>
    <w:p w:rsidR="00000000" w:rsidDel="00000000" w:rsidP="00000000" w:rsidRDefault="00000000" w:rsidRPr="00000000" w14:paraId="000000C6">
      <w:pPr>
        <w:pStyle w:val="Heading3"/>
        <w:keepNext w:val="1"/>
        <w:keepLines w:val="1"/>
        <w:numPr>
          <w:ilvl w:val="0"/>
          <w:numId w:val="6"/>
        </w:numPr>
        <w:spacing w:after="0" w:afterAutospacing="0" w:before="0" w:beforeAutospacing="0" w:lineRule="auto"/>
        <w:ind w:left="2160" w:hanging="360"/>
        <w:jc w:val="both"/>
        <w:rPr/>
      </w:pPr>
      <w:bookmarkStart w:colFirst="0" w:colLast="0" w:name="_l0odki50drln" w:id="136"/>
      <w:bookmarkEnd w:id="136"/>
      <w:r w:rsidDel="00000000" w:rsidR="00000000" w:rsidRPr="00000000">
        <w:rPr>
          <w:rtl w:val="0"/>
        </w:rPr>
        <w:t xml:space="preserve">Classes</w:t>
      </w:r>
    </w:p>
    <w:p w:rsidR="00000000" w:rsidDel="00000000" w:rsidP="00000000" w:rsidRDefault="00000000" w:rsidRPr="00000000" w14:paraId="000000C7">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i0wn37nv12bh" w:id="137"/>
      <w:bookmarkEnd w:id="137"/>
      <w:r w:rsidDel="00000000" w:rsidR="00000000" w:rsidRPr="00000000">
        <w:rPr>
          <w:rtl w:val="0"/>
        </w:rPr>
        <w:t xml:space="preserve">name</w:t>
        <w:br w:type="textWrapping"/>
      </w:r>
      <w:r w:rsidDel="00000000" w:rsidR="00000000" w:rsidRPr="00000000">
        <w:rPr>
          <w:i w:val="1"/>
          <w:color w:val="6aa84f"/>
          <w:rtl w:val="0"/>
        </w:rPr>
        <w:t xml:space="preserve">type:text</w:t>
      </w:r>
      <w:r w:rsidDel="00000000" w:rsidR="00000000" w:rsidRPr="00000000">
        <w:rPr>
          <w:rtl w:val="0"/>
        </w:rPr>
      </w:r>
    </w:p>
    <w:p w:rsidR="00000000" w:rsidDel="00000000" w:rsidP="00000000" w:rsidRDefault="00000000" w:rsidRPr="00000000" w14:paraId="000000C8">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hrg1lhljqheh" w:id="138"/>
      <w:bookmarkEnd w:id="138"/>
      <w:r w:rsidDel="00000000" w:rsidR="00000000" w:rsidRPr="00000000">
        <w:rPr>
          <w:rtl w:val="0"/>
        </w:rPr>
        <w:t xml:space="preserve">grade</w:t>
        <w:br w:type="textWrapping"/>
        <w:t xml:space="preserve">(K, 1, 2, 3, 4, and 5)</w:t>
      </w:r>
    </w:p>
    <w:p w:rsidR="00000000" w:rsidDel="00000000" w:rsidP="00000000" w:rsidRDefault="00000000" w:rsidRPr="00000000" w14:paraId="000000C9">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oagb38mf1yfw" w:id="139"/>
      <w:bookmarkEnd w:id="139"/>
      <w:r w:rsidDel="00000000" w:rsidR="00000000" w:rsidRPr="00000000">
        <w:rPr>
          <w:rtl w:val="0"/>
        </w:rPr>
        <w:t xml:space="preserve">teacher</w:t>
        <w:br w:type="textWrapping"/>
      </w:r>
      <w:r w:rsidDel="00000000" w:rsidR="00000000" w:rsidRPr="00000000">
        <w:rPr>
          <w:i w:val="1"/>
          <w:color w:val="6aa84f"/>
          <w:rtl w:val="0"/>
        </w:rPr>
        <w:t xml:space="preserve">type:User.role.Teacher</w:t>
      </w:r>
      <w:r w:rsidDel="00000000" w:rsidR="00000000" w:rsidRPr="00000000">
        <w:rPr>
          <w:rtl w:val="0"/>
        </w:rPr>
      </w:r>
    </w:p>
    <w:p w:rsidR="00000000" w:rsidDel="00000000" w:rsidP="00000000" w:rsidRDefault="00000000" w:rsidRPr="00000000" w14:paraId="000000CA">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jqng5n7gmo5u" w:id="140"/>
      <w:bookmarkEnd w:id="140"/>
      <w:r w:rsidDel="00000000" w:rsidR="00000000" w:rsidRPr="00000000">
        <w:rPr>
          <w:rtl w:val="0"/>
        </w:rPr>
        <w:t xml:space="preserve">student</w:t>
      </w:r>
      <w:r w:rsidDel="00000000" w:rsidR="00000000" w:rsidRPr="00000000">
        <w:rPr>
          <w:i w:val="1"/>
          <w:rtl w:val="0"/>
        </w:rPr>
        <w:br w:type="textWrapping"/>
      </w:r>
      <w:r w:rsidDel="00000000" w:rsidR="00000000" w:rsidRPr="00000000">
        <w:rPr>
          <w:rtl w:val="0"/>
        </w:rPr>
        <w:t xml:space="preserve">Principal can upload excel/CSV with student information or manually edit students.</w:t>
        <w:br w:type="textWrapping"/>
      </w:r>
      <w:r w:rsidDel="00000000" w:rsidR="00000000" w:rsidRPr="00000000">
        <w:rPr>
          <w:i w:val="1"/>
          <w:color w:val="6aa84f"/>
          <w:rtl w:val="0"/>
        </w:rPr>
        <w:t xml:space="preserve">type:User.role.Student -&gt; type:collection</w:t>
      </w:r>
    </w:p>
    <w:p w:rsidR="00000000" w:rsidDel="00000000" w:rsidP="00000000" w:rsidRDefault="00000000" w:rsidRPr="00000000" w14:paraId="000000CB">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xex3n3emh2tc" w:id="141"/>
      <w:bookmarkEnd w:id="141"/>
      <w:r w:rsidDel="00000000" w:rsidR="00000000" w:rsidRPr="00000000">
        <w:rPr>
          <w:rtl w:val="0"/>
        </w:rPr>
        <w:t xml:space="preserve">reports:</w:t>
      </w:r>
    </w:p>
    <w:p w:rsidR="00000000" w:rsidDel="00000000" w:rsidP="00000000" w:rsidRDefault="00000000" w:rsidRPr="00000000" w14:paraId="000000CC">
      <w:pPr>
        <w:keepNext w:val="1"/>
        <w:keepLines w:val="1"/>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both"/>
        <w:rPr/>
      </w:pPr>
      <w:bookmarkStart w:colFirst="0" w:colLast="0" w:name="_4gzhwzjprxhs" w:id="142"/>
      <w:bookmarkEnd w:id="142"/>
      <w:r w:rsidDel="00000000" w:rsidR="00000000" w:rsidRPr="00000000">
        <w:rPr>
          <w:rtl w:val="0"/>
        </w:rPr>
        <w:t xml:space="preserve">Should show performance metrics to provide insights about a class. </w:t>
      </w:r>
      <w:r w:rsidDel="00000000" w:rsidR="00000000" w:rsidRPr="00000000">
        <w:rPr>
          <w:color w:val="2f5496"/>
          <w:rtl w:val="0"/>
        </w:rPr>
        <w:t xml:space="preserve">Need agency input on which metrics to use and how to represent them clearly to the user</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CD">
      <w:pPr>
        <w:pStyle w:val="Heading3"/>
        <w:keepNext w:val="1"/>
        <w:keepLines w:val="1"/>
        <w:numPr>
          <w:ilvl w:val="0"/>
          <w:numId w:val="6"/>
        </w:numPr>
        <w:spacing w:after="0" w:afterAutospacing="0" w:before="0" w:beforeAutospacing="0" w:lineRule="auto"/>
        <w:ind w:left="2160" w:hanging="360"/>
        <w:jc w:val="both"/>
        <w:rPr/>
      </w:pPr>
      <w:bookmarkStart w:colFirst="0" w:colLast="0" w:name="_p5e6ckpjermw" w:id="143"/>
      <w:bookmarkEnd w:id="143"/>
      <w:r w:rsidDel="00000000" w:rsidR="00000000" w:rsidRPr="00000000">
        <w:rPr>
          <w:rtl w:val="0"/>
        </w:rPr>
        <w:t xml:space="preserve">Message</w:t>
        <w:br w:type="textWrapping"/>
        <w:t xml:space="preserve">One to one messaging system for parents and teachers with the school principal. (not realtime)</w:t>
      </w:r>
    </w:p>
    <w:p w:rsidR="00000000" w:rsidDel="00000000" w:rsidP="00000000" w:rsidRDefault="00000000" w:rsidRPr="00000000" w14:paraId="000000CE">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ojd5sxr0brg7" w:id="144"/>
      <w:bookmarkEnd w:id="144"/>
      <w:r w:rsidDel="00000000" w:rsidR="00000000" w:rsidRPr="00000000">
        <w:rPr>
          <w:rtl w:val="0"/>
        </w:rPr>
        <w:t xml:space="preserve">parents </w:t>
      </w:r>
      <w:r w:rsidDel="00000000" w:rsidR="00000000" w:rsidRPr="00000000">
        <w:rPr>
          <w:i w:val="1"/>
          <w:rtl w:val="0"/>
        </w:rPr>
        <w:br w:type="textWrapping"/>
      </w:r>
      <w:r w:rsidDel="00000000" w:rsidR="00000000" w:rsidRPr="00000000">
        <w:rPr>
          <w:rtl w:val="0"/>
        </w:rPr>
        <w:t xml:space="preserve">Find parents of students in a given class in class info</w:t>
        <w:br w:type="textWrapping"/>
      </w:r>
      <w:r w:rsidDel="00000000" w:rsidR="00000000" w:rsidRPr="00000000">
        <w:rPr>
          <w:i w:val="1"/>
          <w:color w:val="6aa84f"/>
          <w:rtl w:val="0"/>
        </w:rPr>
        <w:t xml:space="preserve">type: User.role.Parent</w:t>
      </w:r>
      <w:r w:rsidDel="00000000" w:rsidR="00000000" w:rsidRPr="00000000">
        <w:rPr>
          <w:rtl w:val="0"/>
        </w:rPr>
      </w:r>
    </w:p>
    <w:p w:rsidR="00000000" w:rsidDel="00000000" w:rsidP="00000000" w:rsidRDefault="00000000" w:rsidRPr="00000000" w14:paraId="000000CF">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4t4szxp28zqp" w:id="145"/>
      <w:bookmarkEnd w:id="145"/>
      <w:r w:rsidDel="00000000" w:rsidR="00000000" w:rsidRPr="00000000">
        <w:rPr>
          <w:rtl w:val="0"/>
        </w:rPr>
        <w:t xml:space="preserve">teacher</w:t>
        <w:br w:type="textWrapping"/>
      </w:r>
      <w:r w:rsidDel="00000000" w:rsidR="00000000" w:rsidRPr="00000000">
        <w:rPr>
          <w:i w:val="1"/>
          <w:color w:val="6aa84f"/>
          <w:rtl w:val="0"/>
        </w:rPr>
        <w:t xml:space="preserve">type: User.role.Teacher</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D0">
      <w:pPr>
        <w:pStyle w:val="Heading3"/>
        <w:keepNext w:val="1"/>
        <w:keepLines w:val="1"/>
        <w:numPr>
          <w:ilvl w:val="0"/>
          <w:numId w:val="6"/>
        </w:numPr>
        <w:spacing w:before="0" w:beforeAutospacing="0" w:lineRule="auto"/>
        <w:ind w:left="2160" w:hanging="360"/>
        <w:jc w:val="both"/>
        <w:rPr/>
      </w:pPr>
      <w:bookmarkStart w:colFirst="0" w:colLast="0" w:name="_b5j39hsdwsyv" w:id="146"/>
      <w:bookmarkEnd w:id="146"/>
      <w:r w:rsidDel="00000000" w:rsidR="00000000" w:rsidRPr="00000000">
        <w:rPr>
          <w:rtl w:val="0"/>
        </w:rPr>
        <w:t xml:space="preserve">Calendar</w:t>
        <w:br w:type="textWrapping"/>
        <w:t xml:space="preserve">Show lessons, which class they will be taught to and by which teacher in a visual calendar representation.</w:t>
      </w:r>
    </w:p>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right="0"/>
        <w:jc w:val="both"/>
        <w:rPr/>
      </w:pPr>
      <w:bookmarkStart w:colFirst="0" w:colLast="0" w:name="_8faouyksbog9" w:id="147"/>
      <w:bookmarkEnd w:id="147"/>
      <w:r w:rsidDel="00000000" w:rsidR="00000000" w:rsidRPr="00000000">
        <w:rPr>
          <w:rtl w:val="0"/>
        </w:rPr>
        <w:tab/>
        <w:tab/>
        <w:t xml:space="preserve">There are no mockups for this functionality</w:t>
      </w:r>
      <w:r w:rsidDel="00000000" w:rsidR="00000000" w:rsidRPr="00000000">
        <w:rPr>
          <w:rtl w:val="0"/>
        </w:rPr>
      </w:r>
    </w:p>
    <w:p w:rsidR="00000000" w:rsidDel="00000000" w:rsidP="00000000" w:rsidRDefault="00000000" w:rsidRPr="00000000" w14:paraId="000000D2">
      <w:pPr>
        <w:pStyle w:val="Heading2"/>
        <w:keepNext w:val="1"/>
        <w:keepLines w:val="1"/>
        <w:numPr>
          <w:ilvl w:val="1"/>
          <w:numId w:val="12"/>
        </w:numPr>
        <w:spacing w:after="0" w:afterAutospacing="0" w:before="240" w:lineRule="auto"/>
        <w:ind w:left="1440" w:hanging="360"/>
        <w:jc w:val="both"/>
        <w:rPr>
          <w:sz w:val="32"/>
          <w:szCs w:val="32"/>
        </w:rPr>
      </w:pPr>
      <w:bookmarkStart w:colFirst="0" w:colLast="0" w:name="_1923b3tkoc0f" w:id="148"/>
      <w:bookmarkEnd w:id="148"/>
      <w:r w:rsidDel="00000000" w:rsidR="00000000" w:rsidRPr="00000000">
        <w:rPr>
          <w:sz w:val="32"/>
          <w:szCs w:val="32"/>
          <w:rtl w:val="0"/>
        </w:rPr>
        <w:t xml:space="preserve">Teacher Dashboard</w:t>
        <w:br w:type="textWrapping"/>
      </w:r>
      <w:r w:rsidDel="00000000" w:rsidR="00000000" w:rsidRPr="00000000">
        <w:rPr>
          <w:rtl w:val="0"/>
        </w:rPr>
        <w:t xml:space="preserve">A place for teachers to manage their classes, create lessons and view student and class reports.</w:t>
        <w:br w:type="textWrapping"/>
        <w:t xml:space="preserve">  </w:t>
      </w:r>
      <w:r w:rsidDel="00000000" w:rsidR="00000000" w:rsidRPr="00000000">
        <w:rPr>
          <w:rtl w:val="0"/>
        </w:rPr>
      </w:r>
    </w:p>
    <w:p w:rsidR="00000000" w:rsidDel="00000000" w:rsidP="00000000" w:rsidRDefault="00000000" w:rsidRPr="00000000" w14:paraId="000000D3">
      <w:pPr>
        <w:pStyle w:val="Heading3"/>
        <w:keepNext w:val="1"/>
        <w:keepLines w:val="1"/>
        <w:numPr>
          <w:ilvl w:val="0"/>
          <w:numId w:val="11"/>
        </w:numPr>
        <w:spacing w:after="0" w:afterAutospacing="0" w:before="0" w:beforeAutospacing="0" w:lineRule="auto"/>
        <w:ind w:left="2160" w:hanging="360"/>
        <w:jc w:val="both"/>
        <w:rPr/>
      </w:pPr>
      <w:bookmarkStart w:colFirst="0" w:colLast="0" w:name="_r0dum0j20q3z" w:id="149"/>
      <w:bookmarkEnd w:id="149"/>
      <w:r w:rsidDel="00000000" w:rsidR="00000000" w:rsidRPr="00000000">
        <w:rPr>
          <w:rtl w:val="0"/>
        </w:rPr>
        <w:t xml:space="preserve">Signup</w:t>
      </w:r>
    </w:p>
    <w:p w:rsidR="00000000" w:rsidDel="00000000" w:rsidP="00000000" w:rsidRDefault="00000000" w:rsidRPr="00000000" w14:paraId="000000D4">
      <w:pPr>
        <w:keepNext w:val="1"/>
        <w:keepLines w:val="1"/>
        <w:numPr>
          <w:ilvl w:val="1"/>
          <w:numId w:val="11"/>
        </w:numPr>
        <w:spacing w:after="0" w:afterAutospacing="0" w:before="0" w:beforeAutospacing="0" w:lineRule="auto"/>
        <w:ind w:left="2880" w:hanging="360"/>
        <w:jc w:val="both"/>
      </w:pPr>
      <w:bookmarkStart w:colFirst="0" w:colLast="0" w:name="_g8icu8wpda7c" w:id="150"/>
      <w:bookmarkEnd w:id="150"/>
      <w:r w:rsidDel="00000000" w:rsidR="00000000" w:rsidRPr="00000000">
        <w:rPr>
          <w:rtl w:val="0"/>
        </w:rPr>
        <w:t xml:space="preserve">Enter invite code if teacher has received one from school principal.</w:t>
      </w:r>
    </w:p>
    <w:p w:rsidR="00000000" w:rsidDel="00000000" w:rsidP="00000000" w:rsidRDefault="00000000" w:rsidRPr="00000000" w14:paraId="000000D5">
      <w:pPr>
        <w:keepNext w:val="1"/>
        <w:keepLines w:val="1"/>
        <w:numPr>
          <w:ilvl w:val="1"/>
          <w:numId w:val="11"/>
        </w:numPr>
        <w:spacing w:after="0" w:afterAutospacing="0" w:before="0" w:beforeAutospacing="0" w:lineRule="auto"/>
        <w:ind w:left="2880" w:hanging="360"/>
        <w:jc w:val="both"/>
      </w:pPr>
      <w:bookmarkStart w:colFirst="0" w:colLast="0" w:name="_g0f5mx5gtkce" w:id="151"/>
      <w:bookmarkEnd w:id="151"/>
      <w:r w:rsidDel="00000000" w:rsidR="00000000" w:rsidRPr="00000000">
        <w:rPr>
          <w:rtl w:val="0"/>
        </w:rPr>
        <w:t xml:space="preserve">Create Account</w:t>
      </w:r>
    </w:p>
    <w:p w:rsidR="00000000" w:rsidDel="00000000" w:rsidP="00000000" w:rsidRDefault="00000000" w:rsidRPr="00000000" w14:paraId="000000D6">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both"/>
        <w:rPr>
          <w:u w:val="none"/>
        </w:rPr>
      </w:pPr>
      <w:bookmarkStart w:colFirst="0" w:colLast="0" w:name="_z8yb1xkiscc" w:id="152"/>
      <w:bookmarkEnd w:id="152"/>
      <w:r w:rsidDel="00000000" w:rsidR="00000000" w:rsidRPr="00000000">
        <w:rPr>
          <w:rtl w:val="0"/>
        </w:rPr>
        <w:t xml:space="preserve">Name</w:t>
      </w:r>
    </w:p>
    <w:p w:rsidR="00000000" w:rsidDel="00000000" w:rsidP="00000000" w:rsidRDefault="00000000" w:rsidRPr="00000000" w14:paraId="000000D7">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both"/>
        <w:rPr>
          <w:u w:val="none"/>
        </w:rPr>
      </w:pPr>
      <w:bookmarkStart w:colFirst="0" w:colLast="0" w:name="_d3a1c9hsymr4" w:id="153"/>
      <w:bookmarkEnd w:id="153"/>
      <w:r w:rsidDel="00000000" w:rsidR="00000000" w:rsidRPr="00000000">
        <w:rPr>
          <w:rtl w:val="0"/>
        </w:rPr>
        <w:t xml:space="preserve">username/email</w:t>
        <w:br w:type="textWrapping"/>
        <w:t xml:space="preserve">To be used as login</w:t>
      </w:r>
    </w:p>
    <w:p w:rsidR="00000000" w:rsidDel="00000000" w:rsidP="00000000" w:rsidRDefault="00000000" w:rsidRPr="00000000" w14:paraId="000000D8">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u w:val="none"/>
        </w:rPr>
      </w:pPr>
      <w:bookmarkStart w:colFirst="0" w:colLast="0" w:name="_wyz9uwye72s7" w:id="154"/>
      <w:bookmarkEnd w:id="154"/>
      <w:r w:rsidDel="00000000" w:rsidR="00000000" w:rsidRPr="00000000">
        <w:rPr>
          <w:rtl w:val="0"/>
        </w:rPr>
        <w:t xml:space="preserve">Choose a plan (unless teacher belongs to a school)</w:t>
        <w:br w:type="textWrapping"/>
      </w:r>
    </w:p>
    <w:p w:rsidR="00000000" w:rsidDel="00000000" w:rsidP="00000000" w:rsidRDefault="00000000" w:rsidRPr="00000000" w14:paraId="000000D9">
      <w:pPr>
        <w:pStyle w:val="Heading3"/>
        <w:keepNext w:val="1"/>
        <w:keepLines w:val="1"/>
        <w:numPr>
          <w:ilvl w:val="0"/>
          <w:numId w:val="11"/>
        </w:numPr>
        <w:spacing w:after="0" w:afterAutospacing="0" w:before="0" w:beforeAutospacing="0" w:lineRule="auto"/>
        <w:ind w:left="2160" w:hanging="360"/>
        <w:jc w:val="both"/>
        <w:rPr/>
      </w:pPr>
      <w:bookmarkStart w:colFirst="0" w:colLast="0" w:name="_uhycil1go3vi" w:id="155"/>
      <w:bookmarkEnd w:id="155"/>
      <w:r w:rsidDel="00000000" w:rsidR="00000000" w:rsidRPr="00000000">
        <w:rPr>
          <w:rtl w:val="0"/>
        </w:rPr>
        <w:t xml:space="preserve">Profile/Settings</w:t>
      </w:r>
    </w:p>
    <w:p w:rsidR="00000000" w:rsidDel="00000000" w:rsidP="00000000" w:rsidRDefault="00000000" w:rsidRPr="00000000" w14:paraId="000000DA">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u w:val="none"/>
        </w:rPr>
      </w:pPr>
      <w:bookmarkStart w:colFirst="0" w:colLast="0" w:name="_9fk6wmwgh65r" w:id="156"/>
      <w:bookmarkEnd w:id="156"/>
      <w:r w:rsidDel="00000000" w:rsidR="00000000" w:rsidRPr="00000000">
        <w:rPr>
          <w:rtl w:val="0"/>
        </w:rPr>
        <w:t xml:space="preserve">Edit account information (name, username/email, password)</w:t>
      </w:r>
    </w:p>
    <w:p w:rsidR="00000000" w:rsidDel="00000000" w:rsidP="00000000" w:rsidRDefault="00000000" w:rsidRPr="00000000" w14:paraId="000000DB">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u w:val="none"/>
        </w:rPr>
      </w:pPr>
      <w:bookmarkStart w:colFirst="0" w:colLast="0" w:name="_3xrjogcac67b" w:id="157"/>
      <w:bookmarkEnd w:id="157"/>
      <w:r w:rsidDel="00000000" w:rsidR="00000000" w:rsidRPr="00000000">
        <w:rPr>
          <w:rtl w:val="0"/>
        </w:rPr>
        <w:t xml:space="preserve">School</w:t>
      </w:r>
    </w:p>
    <w:p w:rsidR="00000000" w:rsidDel="00000000" w:rsidP="00000000" w:rsidRDefault="00000000" w:rsidRPr="00000000" w14:paraId="000000DC">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both"/>
        <w:rPr>
          <w:u w:val="none"/>
        </w:rPr>
      </w:pPr>
      <w:bookmarkStart w:colFirst="0" w:colLast="0" w:name="_rgcdvolisw03" w:id="158"/>
      <w:bookmarkEnd w:id="158"/>
      <w:r w:rsidDel="00000000" w:rsidR="00000000" w:rsidRPr="00000000">
        <w:rPr>
          <w:rtl w:val="0"/>
        </w:rPr>
        <w:t xml:space="preserve">Add invite code from school</w:t>
      </w:r>
    </w:p>
    <w:p w:rsidR="00000000" w:rsidDel="00000000" w:rsidP="00000000" w:rsidRDefault="00000000" w:rsidRPr="00000000" w14:paraId="000000DD">
      <w:pPr>
        <w:keepNext w:val="1"/>
        <w:keepLines w:val="1"/>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0" w:right="0" w:hanging="360"/>
        <w:jc w:val="both"/>
        <w:rPr>
          <w:u w:val="none"/>
        </w:rPr>
      </w:pPr>
      <w:bookmarkStart w:colFirst="0" w:colLast="0" w:name="_hwczlh9xenbh" w:id="159"/>
      <w:bookmarkEnd w:id="159"/>
      <w:r w:rsidDel="00000000" w:rsidR="00000000" w:rsidRPr="00000000">
        <w:rPr>
          <w:rtl w:val="0"/>
        </w:rPr>
        <w:t xml:space="preserve">School information</w:t>
      </w:r>
    </w:p>
    <w:p w:rsidR="00000000" w:rsidDel="00000000" w:rsidP="00000000" w:rsidRDefault="00000000" w:rsidRPr="00000000" w14:paraId="000000DE">
      <w:pPr>
        <w:keepNext w:val="1"/>
        <w:keepLines w:val="1"/>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u w:val="none"/>
        </w:rPr>
      </w:pPr>
      <w:bookmarkStart w:colFirst="0" w:colLast="0" w:name="_euxk52hh8biz" w:id="160"/>
      <w:bookmarkEnd w:id="160"/>
      <w:r w:rsidDel="00000000" w:rsidR="00000000" w:rsidRPr="00000000">
        <w:rPr>
          <w:rtl w:val="0"/>
        </w:rPr>
        <w:t xml:space="preserve">Manage subscription (unless teacher belongs to a school)</w:t>
        <w:br w:type="textWrapping"/>
      </w:r>
    </w:p>
    <w:p w:rsidR="00000000" w:rsidDel="00000000" w:rsidP="00000000" w:rsidRDefault="00000000" w:rsidRPr="00000000" w14:paraId="000000DF">
      <w:pPr>
        <w:pStyle w:val="Heading3"/>
        <w:numPr>
          <w:ilvl w:val="0"/>
          <w:numId w:val="11"/>
        </w:numPr>
        <w:spacing w:after="0" w:afterAutospacing="0" w:before="0" w:beforeAutospacing="0"/>
      </w:pPr>
      <w:bookmarkStart w:colFirst="0" w:colLast="0" w:name="_lkvwq7ejh6c3" w:id="161"/>
      <w:bookmarkEnd w:id="161"/>
      <w:r w:rsidDel="00000000" w:rsidR="00000000" w:rsidRPr="00000000">
        <w:rPr>
          <w:rtl w:val="0"/>
        </w:rPr>
        <w:t xml:space="preserve">Manage classes</w:t>
        <w:br w:type="textWrapping"/>
      </w:r>
      <w:r w:rsidDel="00000000" w:rsidR="00000000" w:rsidRPr="00000000">
        <w:rPr>
          <w:color w:val="ff0000"/>
          <w:rtl w:val="0"/>
        </w:rPr>
        <w:t xml:space="preserve">&lt;Describe Something&gt;</w:t>
      </w:r>
    </w:p>
    <w:p w:rsidR="00000000" w:rsidDel="00000000" w:rsidP="00000000" w:rsidRDefault="00000000" w:rsidRPr="00000000" w14:paraId="000000E0">
      <w:pPr>
        <w:keepNext w:val="1"/>
        <w:keepLines w:val="1"/>
        <w:numPr>
          <w:ilvl w:val="1"/>
          <w:numId w:val="11"/>
        </w:numPr>
        <w:spacing w:after="0" w:afterAutospacing="0" w:before="0" w:beforeAutospacing="0" w:lineRule="auto"/>
        <w:ind w:left="2880" w:hanging="360"/>
        <w:jc w:val="both"/>
      </w:pPr>
      <w:bookmarkStart w:colFirst="0" w:colLast="0" w:name="_yd5tdf9zbog3" w:id="162"/>
      <w:bookmarkEnd w:id="162"/>
      <w:r w:rsidDel="00000000" w:rsidR="00000000" w:rsidRPr="00000000">
        <w:rPr>
          <w:rtl w:val="0"/>
        </w:rPr>
        <w:t xml:space="preserve">Upload excel/CSV with student information or manually edit students.</w:t>
      </w:r>
    </w:p>
    <w:p w:rsidR="00000000" w:rsidDel="00000000" w:rsidP="00000000" w:rsidRDefault="00000000" w:rsidRPr="00000000" w14:paraId="000000E1">
      <w:pPr>
        <w:keepNext w:val="1"/>
        <w:keepLines w:val="1"/>
        <w:numPr>
          <w:ilvl w:val="1"/>
          <w:numId w:val="11"/>
        </w:numPr>
        <w:spacing w:after="0" w:afterAutospacing="0" w:before="0" w:beforeAutospacing="0" w:lineRule="auto"/>
        <w:ind w:left="2880" w:hanging="360"/>
        <w:jc w:val="both"/>
      </w:pPr>
      <w:bookmarkStart w:colFirst="0" w:colLast="0" w:name="_vf777utd9io9" w:id="163"/>
      <w:bookmarkEnd w:id="163"/>
      <w:r w:rsidDel="00000000" w:rsidR="00000000" w:rsidRPr="00000000">
        <w:rPr>
          <w:rtl w:val="0"/>
        </w:rPr>
        <w:t xml:space="preserve">R</w:t>
      </w:r>
      <w:r w:rsidDel="00000000" w:rsidR="00000000" w:rsidRPr="00000000">
        <w:rPr>
          <w:rtl w:val="0"/>
        </w:rPr>
        <w:t xml:space="preserve">eports:</w:t>
        <w:br w:type="textWrapping"/>
      </w:r>
      <w:r w:rsidDel="00000000" w:rsidR="00000000" w:rsidRPr="00000000">
        <w:rPr>
          <w:rtl w:val="0"/>
        </w:rPr>
        <w:t xml:space="preserve">Display statistics about class student achievements to show teachers the effectiveness of the lesson. </w:t>
      </w:r>
      <w:r w:rsidDel="00000000" w:rsidR="00000000" w:rsidRPr="00000000">
        <w:rPr>
          <w:color w:val="2f5496"/>
          <w:rtl w:val="0"/>
        </w:rPr>
        <w:t xml:space="preserve">Need agency input on which metrics to use and how to represent them clearly to the user</w:t>
      </w:r>
      <w:r w:rsidDel="00000000" w:rsidR="00000000" w:rsidRPr="00000000">
        <w:rPr>
          <w:rtl w:val="0"/>
        </w:rPr>
        <w:t xml:space="preserve">.</w:t>
      </w:r>
    </w:p>
    <w:p w:rsidR="00000000" w:rsidDel="00000000" w:rsidP="00000000" w:rsidRDefault="00000000" w:rsidRPr="00000000" w14:paraId="000000E2">
      <w:pPr>
        <w:keepNext w:val="1"/>
        <w:keepLines w:val="1"/>
        <w:numPr>
          <w:ilvl w:val="2"/>
          <w:numId w:val="11"/>
        </w:numPr>
        <w:spacing w:after="0" w:afterAutospacing="0" w:before="0" w:beforeAutospacing="0" w:lineRule="auto"/>
        <w:ind w:left="3600" w:hanging="360"/>
        <w:jc w:val="both"/>
      </w:pPr>
      <w:bookmarkStart w:colFirst="0" w:colLast="0" w:name="_2kwnbf34y24y" w:id="164"/>
      <w:bookmarkEnd w:id="164"/>
      <w:r w:rsidDel="00000000" w:rsidR="00000000" w:rsidRPr="00000000">
        <w:rPr>
          <w:rtl w:val="0"/>
        </w:rPr>
        <w:t xml:space="preserve">Achievement score distributions, Curriculum progression, and scores</w:t>
      </w:r>
      <w:r w:rsidDel="00000000" w:rsidR="00000000" w:rsidRPr="00000000">
        <w:rPr>
          <w:rtl w:val="0"/>
        </w:rPr>
        <w:t xml:space="preserve">.</w:t>
      </w:r>
    </w:p>
    <w:p w:rsidR="00000000" w:rsidDel="00000000" w:rsidP="00000000" w:rsidRDefault="00000000" w:rsidRPr="00000000" w14:paraId="000000E3">
      <w:pPr>
        <w:keepNext w:val="1"/>
        <w:keepLines w:val="1"/>
        <w:numPr>
          <w:ilvl w:val="2"/>
          <w:numId w:val="11"/>
        </w:numPr>
        <w:spacing w:after="0" w:afterAutospacing="0" w:before="0" w:beforeAutospacing="0" w:lineRule="auto"/>
        <w:ind w:left="3600" w:hanging="360"/>
        <w:jc w:val="both"/>
      </w:pPr>
      <w:bookmarkStart w:colFirst="0" w:colLast="0" w:name="_r0rekr9imsk" w:id="165"/>
      <w:bookmarkEnd w:id="165"/>
      <w:r w:rsidDel="00000000" w:rsidR="00000000" w:rsidRPr="00000000">
        <w:rPr>
          <w:rtl w:val="0"/>
        </w:rPr>
        <w:t xml:space="preserve">The report can be downloaded in pdf format or CSV format per class or per-student basis.</w:t>
      </w:r>
    </w:p>
    <w:p w:rsidR="00000000" w:rsidDel="00000000" w:rsidP="00000000" w:rsidRDefault="00000000" w:rsidRPr="00000000" w14:paraId="000000E4">
      <w:pPr>
        <w:keepNext w:val="1"/>
        <w:keepLines w:val="1"/>
        <w:numPr>
          <w:ilvl w:val="2"/>
          <w:numId w:val="11"/>
        </w:numPr>
        <w:spacing w:after="0" w:afterAutospacing="0" w:before="0" w:beforeAutospacing="0" w:lineRule="auto"/>
        <w:ind w:left="3600" w:hanging="360"/>
        <w:jc w:val="both"/>
      </w:pPr>
      <w:bookmarkStart w:colFirst="0" w:colLast="0" w:name="_ddta7sq570jj" w:id="166"/>
      <w:bookmarkEnd w:id="166"/>
      <w:r w:rsidDel="00000000" w:rsidR="00000000" w:rsidRPr="00000000">
        <w:rPr>
          <w:rtl w:val="0"/>
        </w:rPr>
        <w:t xml:space="preserve">View students’ answers to feedback questions</w:t>
      </w:r>
    </w:p>
    <w:p w:rsidR="00000000" w:rsidDel="00000000" w:rsidP="00000000" w:rsidRDefault="00000000" w:rsidRPr="00000000" w14:paraId="000000E5">
      <w:pPr>
        <w:keepNext w:val="1"/>
        <w:keepLines w:val="1"/>
        <w:numPr>
          <w:ilvl w:val="2"/>
          <w:numId w:val="11"/>
        </w:numPr>
        <w:spacing w:after="0" w:afterAutospacing="0" w:before="0" w:beforeAutospacing="0" w:lineRule="auto"/>
        <w:ind w:left="3600" w:hanging="360"/>
        <w:jc w:val="both"/>
      </w:pPr>
      <w:bookmarkStart w:colFirst="0" w:colLast="0" w:name="_gopt9kkw5n8l" w:id="167"/>
      <w:bookmarkEnd w:id="167"/>
      <w:r w:rsidDel="00000000" w:rsidR="00000000" w:rsidRPr="00000000">
        <w:rPr>
          <w:rtl w:val="0"/>
        </w:rPr>
        <w:t xml:space="preserve">Filter by date</w:t>
        <w:br w:type="textWrapping"/>
      </w:r>
    </w:p>
    <w:p w:rsidR="00000000" w:rsidDel="00000000" w:rsidP="00000000" w:rsidRDefault="00000000" w:rsidRPr="00000000" w14:paraId="000000E6">
      <w:pPr>
        <w:pStyle w:val="Heading3"/>
        <w:numPr>
          <w:ilvl w:val="0"/>
          <w:numId w:val="11"/>
        </w:numPr>
        <w:spacing w:after="0" w:afterAutospacing="0" w:before="0" w:beforeAutospacing="0"/>
      </w:pPr>
      <w:bookmarkStart w:colFirst="0" w:colLast="0" w:name="_svyxq6s5an5c" w:id="168"/>
      <w:bookmarkEnd w:id="168"/>
      <w:r w:rsidDel="00000000" w:rsidR="00000000" w:rsidRPr="00000000">
        <w:rPr>
          <w:rtl w:val="0"/>
        </w:rPr>
        <w:t xml:space="preserve">New Lesson</w:t>
        <w:br w:type="textWrapping"/>
      </w:r>
      <w:r w:rsidDel="00000000" w:rsidR="00000000" w:rsidRPr="00000000">
        <w:rPr>
          <w:color w:val="ff0000"/>
          <w:rtl w:val="0"/>
        </w:rPr>
        <w:t xml:space="preserve">&lt;Describe Something&gt;</w:t>
      </w:r>
      <w:r w:rsidDel="00000000" w:rsidR="00000000" w:rsidRPr="00000000">
        <w:rPr>
          <w:rtl w:val="0"/>
        </w:rPr>
      </w:r>
    </w:p>
    <w:p w:rsidR="00000000" w:rsidDel="00000000" w:rsidP="00000000" w:rsidRDefault="00000000" w:rsidRPr="00000000" w14:paraId="000000E7">
      <w:pPr>
        <w:keepNext w:val="1"/>
        <w:keepLines w:val="1"/>
        <w:numPr>
          <w:ilvl w:val="1"/>
          <w:numId w:val="11"/>
        </w:numPr>
        <w:spacing w:after="0" w:afterAutospacing="0" w:before="0" w:beforeAutospacing="0" w:lineRule="auto"/>
        <w:ind w:left="2880" w:hanging="360"/>
        <w:jc w:val="both"/>
      </w:pPr>
      <w:bookmarkStart w:colFirst="0" w:colLast="0" w:name="_m9pgtb5mt0dh" w:id="169"/>
      <w:bookmarkEnd w:id="169"/>
      <w:r w:rsidDel="00000000" w:rsidR="00000000" w:rsidRPr="00000000">
        <w:rPr>
          <w:rtl w:val="0"/>
        </w:rPr>
        <w:t xml:space="preserve">C</w:t>
      </w:r>
      <w:r w:rsidDel="00000000" w:rsidR="00000000" w:rsidRPr="00000000">
        <w:rPr>
          <w:rtl w:val="0"/>
        </w:rPr>
        <w:t xml:space="preserve">reate new lesson</w:t>
      </w:r>
      <w:r w:rsidDel="00000000" w:rsidR="00000000" w:rsidRPr="00000000">
        <w:rPr>
          <w:rtl w:val="0"/>
        </w:rPr>
        <w:t xml:space="preserve">:</w:t>
      </w:r>
    </w:p>
    <w:p w:rsidR="00000000" w:rsidDel="00000000" w:rsidP="00000000" w:rsidRDefault="00000000" w:rsidRPr="00000000" w14:paraId="000000E8">
      <w:pPr>
        <w:keepNext w:val="1"/>
        <w:keepLines w:val="1"/>
        <w:numPr>
          <w:ilvl w:val="2"/>
          <w:numId w:val="11"/>
        </w:numPr>
        <w:spacing w:after="0" w:afterAutospacing="0" w:before="0" w:beforeAutospacing="0" w:lineRule="auto"/>
        <w:ind w:left="3600" w:hanging="360"/>
        <w:jc w:val="both"/>
      </w:pPr>
      <w:bookmarkStart w:colFirst="0" w:colLast="0" w:name="_og5v01l1f6cz" w:id="170"/>
      <w:bookmarkEnd w:id="170"/>
      <w:r w:rsidDel="00000000" w:rsidR="00000000" w:rsidRPr="00000000">
        <w:rPr>
          <w:rtl w:val="0"/>
        </w:rPr>
        <w:t xml:space="preserve">class</w:t>
        <w:br w:type="textWrapping"/>
      </w:r>
      <w:r w:rsidDel="00000000" w:rsidR="00000000" w:rsidRPr="00000000">
        <w:rPr>
          <w:i w:val="1"/>
          <w:color w:val="6aa84f"/>
          <w:rtl w:val="0"/>
        </w:rPr>
        <w:t xml:space="preserve">type:Classes</w:t>
      </w:r>
      <w:r w:rsidDel="00000000" w:rsidR="00000000" w:rsidRPr="00000000">
        <w:rPr>
          <w:rtl w:val="0"/>
        </w:rPr>
        <w:t xml:space="preserve"> </w:t>
      </w:r>
    </w:p>
    <w:p w:rsidR="00000000" w:rsidDel="00000000" w:rsidP="00000000" w:rsidRDefault="00000000" w:rsidRPr="00000000" w14:paraId="000000E9">
      <w:pPr>
        <w:keepNext w:val="1"/>
        <w:keepLines w:val="1"/>
        <w:numPr>
          <w:ilvl w:val="3"/>
          <w:numId w:val="11"/>
        </w:numPr>
        <w:spacing w:after="0" w:afterAutospacing="0" w:before="0" w:beforeAutospacing="0" w:lineRule="auto"/>
        <w:ind w:left="4320" w:hanging="360"/>
        <w:jc w:val="both"/>
      </w:pPr>
      <w:bookmarkStart w:colFirst="0" w:colLast="0" w:name="_e6j67gutnpmj" w:id="171"/>
      <w:bookmarkEnd w:id="171"/>
      <w:commentRangeStart w:id="2"/>
      <w:r w:rsidDel="00000000" w:rsidR="00000000" w:rsidRPr="00000000">
        <w:rPr>
          <w:rtl w:val="0"/>
        </w:rPr>
        <w:t xml:space="preserve">Select all students in case of whole class</w:t>
        <w:br w:type="textWrapping"/>
        <w:tab/>
        <w:t xml:space="preserve">Or</w:t>
        <w:br w:type="textWrapping"/>
        <w:t xml:space="preserve">Select individual(s)</w:t>
        <w:br w:type="textWrapping"/>
      </w:r>
      <w:r w:rsidDel="00000000" w:rsidR="00000000" w:rsidRPr="00000000">
        <w:rPr>
          <w:i w:val="1"/>
          <w:color w:val="6aa84f"/>
          <w:rtl w:val="0"/>
        </w:rPr>
        <w:t xml:space="preserve">type: User.role.Student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A">
      <w:pPr>
        <w:keepNext w:val="1"/>
        <w:keepLines w:val="1"/>
        <w:numPr>
          <w:ilvl w:val="2"/>
          <w:numId w:val="11"/>
        </w:numPr>
        <w:spacing w:after="0" w:afterAutospacing="0" w:before="0" w:beforeAutospacing="0" w:lineRule="auto"/>
        <w:ind w:left="3600" w:hanging="360"/>
        <w:jc w:val="both"/>
      </w:pPr>
      <w:bookmarkStart w:colFirst="0" w:colLast="0" w:name="_58duqhm3l1x7" w:id="172"/>
      <w:bookmarkEnd w:id="172"/>
      <w:r w:rsidDel="00000000" w:rsidR="00000000" w:rsidRPr="00000000">
        <w:rPr>
          <w:rtl w:val="0"/>
        </w:rPr>
        <w:t xml:space="preserve">date</w:t>
        <w:br w:type="textWrapping"/>
        <w:t xml:space="preserve">Date when the lesson will take place </w:t>
      </w:r>
    </w:p>
    <w:p w:rsidR="00000000" w:rsidDel="00000000" w:rsidP="00000000" w:rsidRDefault="00000000" w:rsidRPr="00000000" w14:paraId="000000EB">
      <w:pPr>
        <w:keepNext w:val="1"/>
        <w:keepLines w:val="1"/>
        <w:numPr>
          <w:ilvl w:val="2"/>
          <w:numId w:val="11"/>
        </w:numPr>
        <w:spacing w:after="0" w:afterAutospacing="0" w:before="0" w:beforeAutospacing="0" w:lineRule="auto"/>
        <w:ind w:left="3600" w:hanging="360"/>
        <w:jc w:val="both"/>
      </w:pPr>
      <w:bookmarkStart w:colFirst="0" w:colLast="0" w:name="_r489ahoxy0aa" w:id="173"/>
      <w:bookmarkEnd w:id="173"/>
      <w:r w:rsidDel="00000000" w:rsidR="00000000" w:rsidRPr="00000000">
        <w:rPr>
          <w:rtl w:val="0"/>
        </w:rPr>
        <w:t xml:space="preserve">start-time and end-time</w:t>
        <w:br w:type="textWrapping"/>
      </w:r>
      <w:r w:rsidDel="00000000" w:rsidR="00000000" w:rsidRPr="00000000">
        <w:rPr>
          <w:i w:val="1"/>
          <w:color w:val="6aa84f"/>
          <w:rtl w:val="0"/>
        </w:rPr>
        <w:t xml:space="preserve">type: time</w:t>
      </w:r>
    </w:p>
    <w:p w:rsidR="00000000" w:rsidDel="00000000" w:rsidP="00000000" w:rsidRDefault="00000000" w:rsidRPr="00000000" w14:paraId="000000EC">
      <w:pPr>
        <w:keepNext w:val="1"/>
        <w:keepLines w:val="1"/>
        <w:numPr>
          <w:ilvl w:val="2"/>
          <w:numId w:val="11"/>
        </w:numPr>
        <w:spacing w:after="0" w:afterAutospacing="0" w:before="0" w:beforeAutospacing="0" w:lineRule="auto"/>
        <w:ind w:left="3600" w:hanging="360"/>
        <w:jc w:val="both"/>
      </w:pPr>
      <w:bookmarkStart w:colFirst="0" w:colLast="0" w:name="_xgznz3h2splb" w:id="174"/>
      <w:bookmarkEnd w:id="174"/>
      <w:r w:rsidDel="00000000" w:rsidR="00000000" w:rsidRPr="00000000">
        <w:rPr>
          <w:rtl w:val="0"/>
        </w:rPr>
        <w:t xml:space="preserve">country</w:t>
        <w:br w:type="textWrapping"/>
      </w:r>
      <w:r w:rsidDel="00000000" w:rsidR="00000000" w:rsidRPr="00000000">
        <w:rPr>
          <w:i w:val="1"/>
          <w:color w:val="6aa84f"/>
          <w:rtl w:val="0"/>
        </w:rPr>
        <w:t xml:space="preserve">type:Country</w:t>
      </w:r>
    </w:p>
    <w:p w:rsidR="00000000" w:rsidDel="00000000" w:rsidP="00000000" w:rsidRDefault="00000000" w:rsidRPr="00000000" w14:paraId="000000ED">
      <w:pPr>
        <w:keepNext w:val="1"/>
        <w:keepLines w:val="1"/>
        <w:numPr>
          <w:ilvl w:val="2"/>
          <w:numId w:val="11"/>
        </w:numPr>
        <w:spacing w:after="0" w:afterAutospacing="0" w:before="0" w:beforeAutospacing="0" w:lineRule="auto"/>
        <w:ind w:left="3600" w:hanging="360"/>
        <w:jc w:val="both"/>
      </w:pPr>
      <w:bookmarkStart w:colFirst="0" w:colLast="0" w:name="_6a89af7eyk23" w:id="175"/>
      <w:bookmarkEnd w:id="175"/>
      <w:r w:rsidDel="00000000" w:rsidR="00000000" w:rsidRPr="00000000">
        <w:rPr>
          <w:rtl w:val="0"/>
        </w:rPr>
        <w:t xml:space="preserve">recipe</w:t>
        <w:br w:type="textWrapping"/>
        <w:t xml:space="preserve">Filtered by selected country with option to filter by dietary preferences and learning objectives.On the screen where the recipe is previewed, there should be a print button for cases when there is no digital environment available.</w:t>
        <w:br w:type="textWrapping"/>
      </w:r>
      <w:r w:rsidDel="00000000" w:rsidR="00000000" w:rsidRPr="00000000">
        <w:rPr>
          <w:i w:val="1"/>
          <w:color w:val="6aa84f"/>
          <w:rtl w:val="0"/>
        </w:rPr>
        <w:t xml:space="preserve">type:Recipe</w:t>
      </w:r>
      <w:r w:rsidDel="00000000" w:rsidR="00000000" w:rsidRPr="00000000">
        <w:rPr>
          <w:rtl w:val="0"/>
        </w:rPr>
        <w:t xml:space="preserve"> </w:t>
      </w:r>
    </w:p>
    <w:p w:rsidR="00000000" w:rsidDel="00000000" w:rsidP="00000000" w:rsidRDefault="00000000" w:rsidRPr="00000000" w14:paraId="000000EE">
      <w:pPr>
        <w:keepNext w:val="1"/>
        <w:keepLines w:val="1"/>
        <w:numPr>
          <w:ilvl w:val="2"/>
          <w:numId w:val="11"/>
        </w:numPr>
        <w:spacing w:after="0" w:afterAutospacing="0" w:before="0" w:beforeAutospacing="0" w:lineRule="auto"/>
        <w:ind w:left="3600" w:hanging="360"/>
        <w:jc w:val="both"/>
        <w:rPr>
          <w:highlight w:val="yellow"/>
        </w:rPr>
      </w:pPr>
      <w:bookmarkStart w:colFirst="0" w:colLast="0" w:name="_q4kw52fd0bn3" w:id="176"/>
      <w:bookmarkEnd w:id="176"/>
      <w:commentRangeStart w:id="3"/>
      <w:r w:rsidDel="00000000" w:rsidR="00000000" w:rsidRPr="00000000">
        <w:rPr>
          <w:highlight w:val="yellow"/>
          <w:rtl w:val="0"/>
        </w:rPr>
        <w:t xml:space="preserve">Cooking can be done in groups of five. The teacher can choose to group students manually or randomly in the grouping module (has not yet been added to mockup). In the case of grouping, one student from each group will have a device from which to dictate the recipe steps and answer the questions from the cooking portion of the lesson. These questions will be completed by the other four students in the group as homework.</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F">
      <w:pPr>
        <w:keepNext w:val="1"/>
        <w:keepLines w:val="1"/>
        <w:numPr>
          <w:ilvl w:val="1"/>
          <w:numId w:val="11"/>
        </w:numPr>
        <w:spacing w:after="0" w:afterAutospacing="0" w:before="0" w:beforeAutospacing="0" w:lineRule="auto"/>
        <w:ind w:left="2880" w:hanging="360"/>
        <w:jc w:val="both"/>
      </w:pPr>
      <w:bookmarkStart w:colFirst="0" w:colLast="0" w:name="_w96ossrno5gd" w:id="177"/>
      <w:bookmarkEnd w:id="177"/>
      <w:r w:rsidDel="00000000" w:rsidR="00000000" w:rsidRPr="00000000">
        <w:rPr>
          <w:rtl w:val="0"/>
        </w:rPr>
        <w:t xml:space="preserve">Customize lesson modules</w:t>
        <w:br w:type="textWrapping"/>
        <w:t xml:space="preserve">Here the teacher can preview the lesson that has been created and modify the preselected questions ,games and add feedback question</w:t>
      </w:r>
    </w:p>
    <w:p w:rsidR="00000000" w:rsidDel="00000000" w:rsidP="00000000" w:rsidRDefault="00000000" w:rsidRPr="00000000" w14:paraId="000000F0">
      <w:pPr>
        <w:keepNext w:val="1"/>
        <w:keepLines w:val="1"/>
        <w:numPr>
          <w:ilvl w:val="2"/>
          <w:numId w:val="11"/>
        </w:numPr>
        <w:spacing w:after="0" w:afterAutospacing="0" w:before="0" w:beforeAutospacing="0" w:lineRule="auto"/>
        <w:ind w:left="3600" w:hanging="360"/>
        <w:jc w:val="both"/>
      </w:pPr>
      <w:bookmarkStart w:colFirst="0" w:colLast="0" w:name="_grp8j11gcequ" w:id="178"/>
      <w:bookmarkEnd w:id="178"/>
      <w:r w:rsidDel="00000000" w:rsidR="00000000" w:rsidRPr="00000000">
        <w:rPr>
          <w:rtl w:val="0"/>
        </w:rPr>
        <w:t xml:space="preserve">global competency</w:t>
        <w:br w:type="textWrapping"/>
        <w:t xml:space="preserve">Preview screens from student flow related to the country which the recipe is part of with the ability to change the default questions to other options from the database</w:t>
      </w:r>
    </w:p>
    <w:p w:rsidR="00000000" w:rsidDel="00000000" w:rsidP="00000000" w:rsidRDefault="00000000" w:rsidRPr="00000000" w14:paraId="000000F1">
      <w:pPr>
        <w:keepNext w:val="1"/>
        <w:keepLines w:val="1"/>
        <w:numPr>
          <w:ilvl w:val="2"/>
          <w:numId w:val="11"/>
        </w:numPr>
        <w:spacing w:after="0" w:afterAutospacing="0" w:before="0" w:beforeAutospacing="0" w:lineRule="auto"/>
        <w:ind w:left="3600" w:hanging="360"/>
        <w:jc w:val="both"/>
      </w:pPr>
      <w:bookmarkStart w:colFirst="0" w:colLast="0" w:name="_4pmtxpibkmbb" w:id="179"/>
      <w:bookmarkEnd w:id="179"/>
      <w:r w:rsidDel="00000000" w:rsidR="00000000" w:rsidRPr="00000000">
        <w:rPr>
          <w:rtl w:val="0"/>
        </w:rPr>
        <w:t xml:space="preserve">selection of game (e.g., tool selection game or nutrient to ingredient matching game). Game data is generated according to the recipe that is selected.</w:t>
        <w:br w:type="textWrapping"/>
      </w:r>
      <w:r w:rsidDel="00000000" w:rsidR="00000000" w:rsidRPr="00000000">
        <w:rPr>
          <w:i w:val="1"/>
          <w:color w:val="2f5496"/>
          <w:rtl w:val="0"/>
        </w:rPr>
        <w:t xml:space="preserve">Agency must ensure that the games are engaging and appealing to children</w:t>
      </w:r>
    </w:p>
    <w:p w:rsidR="00000000" w:rsidDel="00000000" w:rsidP="00000000" w:rsidRDefault="00000000" w:rsidRPr="00000000" w14:paraId="000000F2">
      <w:pPr>
        <w:keepNext w:val="1"/>
        <w:keepLines w:val="1"/>
        <w:numPr>
          <w:ilvl w:val="2"/>
          <w:numId w:val="11"/>
        </w:numPr>
        <w:spacing w:after="0" w:afterAutospacing="0" w:before="0" w:beforeAutospacing="0" w:lineRule="auto"/>
        <w:ind w:left="3600" w:hanging="360"/>
        <w:jc w:val="both"/>
      </w:pPr>
      <w:bookmarkStart w:colFirst="0" w:colLast="0" w:name="_twvbl6tawfgo" w:id="180"/>
      <w:bookmarkEnd w:id="180"/>
      <w:commentRangeStart w:id="4"/>
      <w:r w:rsidDel="00000000" w:rsidR="00000000" w:rsidRPr="00000000">
        <w:rPr>
          <w:rtl w:val="0"/>
        </w:rPr>
        <w:t xml:space="preserve">ingredients module</w:t>
      </w:r>
      <w:commentRangeEnd w:id="4"/>
      <w:r w:rsidDel="00000000" w:rsidR="00000000" w:rsidRPr="00000000">
        <w:commentReference w:id="4"/>
      </w:r>
      <w:r w:rsidDel="00000000" w:rsidR="00000000" w:rsidRPr="00000000">
        <w:rPr>
          <w:rtl w:val="0"/>
        </w:rPr>
        <w:t xml:space="preserve"> </w:t>
      </w:r>
      <w:r w:rsidDel="00000000" w:rsidR="00000000" w:rsidRPr="00000000">
        <w:rPr>
          <w:i w:val="1"/>
          <w:color w:val="ff0000"/>
          <w:rtl w:val="0"/>
        </w:rPr>
        <w:t xml:space="preserve">Under Consideration</w:t>
      </w:r>
    </w:p>
    <w:p w:rsidR="00000000" w:rsidDel="00000000" w:rsidP="00000000" w:rsidRDefault="00000000" w:rsidRPr="00000000" w14:paraId="000000F3">
      <w:pPr>
        <w:keepNext w:val="1"/>
        <w:keepLines w:val="1"/>
        <w:numPr>
          <w:ilvl w:val="3"/>
          <w:numId w:val="11"/>
        </w:numPr>
        <w:spacing w:after="0" w:afterAutospacing="0" w:before="0" w:beforeAutospacing="0" w:lineRule="auto"/>
        <w:ind w:left="4320" w:hanging="360"/>
        <w:jc w:val="both"/>
      </w:pPr>
      <w:bookmarkStart w:colFirst="0" w:colLast="0" w:name="_fne7gjybxnw5" w:id="181"/>
      <w:bookmarkEnd w:id="181"/>
      <w:r w:rsidDel="00000000" w:rsidR="00000000" w:rsidRPr="00000000">
        <w:rPr>
          <w:rtl w:val="0"/>
        </w:rPr>
        <w:t xml:space="preserve">select question from ingredient question list filtered by specified class’s grade level</w:t>
      </w:r>
    </w:p>
    <w:p w:rsidR="00000000" w:rsidDel="00000000" w:rsidP="00000000" w:rsidRDefault="00000000" w:rsidRPr="00000000" w14:paraId="000000F4">
      <w:pPr>
        <w:keepNext w:val="1"/>
        <w:keepLines w:val="1"/>
        <w:numPr>
          <w:ilvl w:val="3"/>
          <w:numId w:val="11"/>
        </w:numPr>
        <w:spacing w:after="0" w:afterAutospacing="0" w:before="0" w:beforeAutospacing="0" w:lineRule="auto"/>
        <w:ind w:left="4320" w:hanging="360"/>
        <w:jc w:val="both"/>
      </w:pPr>
      <w:bookmarkStart w:colFirst="0" w:colLast="0" w:name="_w6mbz2pounu6" w:id="182"/>
      <w:bookmarkEnd w:id="182"/>
      <w:r w:rsidDel="00000000" w:rsidR="00000000" w:rsidRPr="00000000">
        <w:rPr>
          <w:rtl w:val="0"/>
        </w:rPr>
        <w:t xml:space="preserve">select nutrient spotlight</w:t>
      </w:r>
    </w:p>
    <w:p w:rsidR="00000000" w:rsidDel="00000000" w:rsidP="00000000" w:rsidRDefault="00000000" w:rsidRPr="00000000" w14:paraId="000000F5">
      <w:pPr>
        <w:keepNext w:val="1"/>
        <w:keepLines w:val="1"/>
        <w:numPr>
          <w:ilvl w:val="3"/>
          <w:numId w:val="11"/>
        </w:numPr>
        <w:spacing w:after="0" w:afterAutospacing="0" w:before="0" w:beforeAutospacing="0" w:lineRule="auto"/>
        <w:ind w:left="4320" w:hanging="360"/>
        <w:jc w:val="both"/>
      </w:pPr>
      <w:bookmarkStart w:colFirst="0" w:colLast="0" w:name="_cw583nnup2kj" w:id="183"/>
      <w:bookmarkEnd w:id="183"/>
      <w:r w:rsidDel="00000000" w:rsidR="00000000" w:rsidRPr="00000000">
        <w:rPr>
          <w:rtl w:val="0"/>
        </w:rPr>
        <w:t xml:space="preserve">select ingredient spotlight</w:t>
      </w:r>
    </w:p>
    <w:p w:rsidR="00000000" w:rsidDel="00000000" w:rsidP="00000000" w:rsidRDefault="00000000" w:rsidRPr="00000000" w14:paraId="000000F6">
      <w:pPr>
        <w:keepNext w:val="1"/>
        <w:keepLines w:val="1"/>
        <w:numPr>
          <w:ilvl w:val="2"/>
          <w:numId w:val="11"/>
        </w:numPr>
        <w:spacing w:after="0" w:afterAutospacing="0" w:before="0" w:beforeAutospacing="0" w:lineRule="auto"/>
        <w:ind w:left="3600" w:hanging="360"/>
        <w:jc w:val="both"/>
      </w:pPr>
      <w:bookmarkStart w:colFirst="0" w:colLast="0" w:name="_rgnp562es3gc" w:id="184"/>
      <w:bookmarkEnd w:id="184"/>
      <w:r w:rsidDel="00000000" w:rsidR="00000000" w:rsidRPr="00000000">
        <w:rPr>
          <w:rtl w:val="0"/>
        </w:rPr>
        <w:t xml:space="preserve">cooking module</w:t>
      </w:r>
    </w:p>
    <w:p w:rsidR="00000000" w:rsidDel="00000000" w:rsidP="00000000" w:rsidRDefault="00000000" w:rsidRPr="00000000" w14:paraId="000000F7">
      <w:pPr>
        <w:keepNext w:val="1"/>
        <w:keepLines w:val="1"/>
        <w:numPr>
          <w:ilvl w:val="3"/>
          <w:numId w:val="11"/>
        </w:numPr>
        <w:spacing w:after="0" w:afterAutospacing="0" w:before="0" w:beforeAutospacing="0" w:lineRule="auto"/>
        <w:ind w:left="4320" w:hanging="360"/>
        <w:jc w:val="both"/>
      </w:pPr>
      <w:bookmarkStart w:colFirst="0" w:colLast="0" w:name="_j8ozaefkpkd" w:id="185"/>
      <w:bookmarkEnd w:id="185"/>
      <w:r w:rsidDel="00000000" w:rsidR="00000000" w:rsidRPr="00000000">
        <w:rPr>
          <w:rtl w:val="0"/>
        </w:rPr>
        <w:t xml:space="preserve">select science fact and question</w:t>
      </w:r>
    </w:p>
    <w:p w:rsidR="00000000" w:rsidDel="00000000" w:rsidP="00000000" w:rsidRDefault="00000000" w:rsidRPr="00000000" w14:paraId="000000F8">
      <w:pPr>
        <w:keepNext w:val="1"/>
        <w:keepLines w:val="1"/>
        <w:numPr>
          <w:ilvl w:val="3"/>
          <w:numId w:val="11"/>
        </w:numPr>
        <w:spacing w:after="0" w:afterAutospacing="0" w:before="0" w:beforeAutospacing="0" w:lineRule="auto"/>
        <w:ind w:left="4320" w:hanging="360"/>
        <w:jc w:val="both"/>
      </w:pPr>
      <w:bookmarkStart w:colFirst="0" w:colLast="0" w:name="_cl9ev4n7k6zj" w:id="186"/>
      <w:bookmarkEnd w:id="186"/>
      <w:r w:rsidDel="00000000" w:rsidR="00000000" w:rsidRPr="00000000">
        <w:rPr>
          <w:rtl w:val="0"/>
        </w:rPr>
        <w:t xml:space="preserve">preview culinary techniques covered</w:t>
      </w:r>
    </w:p>
    <w:p w:rsidR="00000000" w:rsidDel="00000000" w:rsidP="00000000" w:rsidRDefault="00000000" w:rsidRPr="00000000" w14:paraId="000000F9">
      <w:pPr>
        <w:keepNext w:val="1"/>
        <w:keepLines w:val="1"/>
        <w:numPr>
          <w:ilvl w:val="2"/>
          <w:numId w:val="11"/>
        </w:numPr>
        <w:spacing w:after="0" w:afterAutospacing="0" w:before="0" w:beforeAutospacing="0" w:lineRule="auto"/>
        <w:ind w:left="3600" w:hanging="360"/>
        <w:jc w:val="both"/>
      </w:pPr>
      <w:bookmarkStart w:colFirst="0" w:colLast="0" w:name="_aty2efbpxjhy" w:id="187"/>
      <w:bookmarkEnd w:id="187"/>
      <w:r w:rsidDel="00000000" w:rsidR="00000000" w:rsidRPr="00000000">
        <w:rPr>
          <w:rtl w:val="0"/>
        </w:rPr>
        <w:t xml:space="preserve">create feedback question(optional)</w:t>
        <w:br w:type="textWrapping"/>
        <w:t xml:space="preserve">This is asked at the end of a lesson for getting student feedback about the lesson. Question as well as student answers should be captured.</w:t>
      </w:r>
    </w:p>
    <w:p w:rsidR="00000000" w:rsidDel="00000000" w:rsidP="00000000" w:rsidRDefault="00000000" w:rsidRPr="00000000" w14:paraId="000000FA">
      <w:pPr>
        <w:keepNext w:val="1"/>
        <w:keepLines w:val="1"/>
        <w:numPr>
          <w:ilvl w:val="2"/>
          <w:numId w:val="11"/>
        </w:numPr>
        <w:spacing w:after="0" w:afterAutospacing="0" w:before="0" w:beforeAutospacing="0" w:lineRule="auto"/>
        <w:ind w:left="3600" w:hanging="360"/>
        <w:jc w:val="both"/>
      </w:pPr>
      <w:bookmarkStart w:colFirst="0" w:colLast="0" w:name="_7s69r4ypctia" w:id="188"/>
      <w:bookmarkEnd w:id="188"/>
      <w:r w:rsidDel="00000000" w:rsidR="00000000" w:rsidRPr="00000000">
        <w:rPr>
          <w:rtl w:val="0"/>
        </w:rPr>
        <w:t xml:space="preserve">Cooking Kit </w:t>
      </w:r>
      <w:r w:rsidDel="00000000" w:rsidR="00000000" w:rsidRPr="00000000">
        <w:rPr>
          <w:i w:val="1"/>
          <w:color w:val="ff0000"/>
          <w:rtl w:val="0"/>
        </w:rPr>
        <w:t xml:space="preserve">Under Consideration</w:t>
      </w:r>
      <w:r w:rsidDel="00000000" w:rsidR="00000000" w:rsidRPr="00000000">
        <w:rPr>
          <w:rtl w:val="0"/>
        </w:rPr>
        <w:br w:type="textWrapping"/>
      </w:r>
      <w:r w:rsidDel="00000000" w:rsidR="00000000" w:rsidRPr="00000000">
        <w:rPr>
          <w:highlight w:val="white"/>
          <w:rtl w:val="0"/>
        </w:rPr>
        <w:t xml:space="preserve">A food deliverer, for example, </w:t>
      </w:r>
      <w:commentRangeStart w:id="5"/>
      <w:r w:rsidDel="00000000" w:rsidR="00000000" w:rsidRPr="00000000">
        <w:rPr>
          <w:highlight w:val="white"/>
          <w:rtl w:val="0"/>
        </w:rPr>
        <w:t xml:space="preserve">AmazonFresh</w:t>
      </w:r>
      <w:commentRangeEnd w:id="5"/>
      <w:r w:rsidDel="00000000" w:rsidR="00000000" w:rsidRPr="00000000">
        <w:commentReference w:id="5"/>
      </w:r>
      <w:r w:rsidDel="00000000" w:rsidR="00000000" w:rsidRPr="00000000">
        <w:rPr>
          <w:highlight w:val="white"/>
          <w:rtl w:val="0"/>
        </w:rPr>
        <w:t xml:space="preserve"> that can deliver the ingredients to the classroom. The teacher can make an order </w:t>
      </w:r>
      <w:r w:rsidDel="00000000" w:rsidR="00000000" w:rsidRPr="00000000">
        <w:rPr>
          <w:rtl w:val="0"/>
        </w:rPr>
        <w:t xml:space="preserve">for (ingredient quantities / serving size * number of students in the class) </w:t>
      </w:r>
      <w:r w:rsidDel="00000000" w:rsidR="00000000" w:rsidRPr="00000000">
        <w:rPr>
          <w:highlight w:val="white"/>
          <w:rtl w:val="0"/>
        </w:rPr>
        <w:t xml:space="preserve">and this order arrives at the agreed time.</w:t>
      </w:r>
      <w:r w:rsidDel="00000000" w:rsidR="00000000" w:rsidRPr="00000000">
        <w:rPr>
          <w:rtl w:val="0"/>
        </w:rPr>
        <w:br w:type="textWrapping"/>
      </w:r>
      <w:r w:rsidDel="00000000" w:rsidR="00000000" w:rsidRPr="00000000">
        <w:rPr>
          <w:highlight w:val="white"/>
          <w:rtl w:val="0"/>
        </w:rPr>
        <w:t xml:space="preserve">This is a feature that could make our product a lot more effective, although the product works currently without it.</w:t>
      </w:r>
      <w:r w:rsidDel="00000000" w:rsidR="00000000" w:rsidRPr="00000000">
        <w:rPr>
          <w:rtl w:val="0"/>
        </w:rPr>
        <w:br w:type="textWrapping"/>
      </w:r>
    </w:p>
    <w:p w:rsidR="00000000" w:rsidDel="00000000" w:rsidP="00000000" w:rsidRDefault="00000000" w:rsidRPr="00000000" w14:paraId="000000FB">
      <w:pPr>
        <w:pStyle w:val="Heading3"/>
        <w:numPr>
          <w:ilvl w:val="0"/>
          <w:numId w:val="11"/>
        </w:numPr>
        <w:spacing w:after="0" w:afterAutospacing="0" w:before="0" w:beforeAutospacing="0"/>
      </w:pPr>
      <w:bookmarkStart w:colFirst="0" w:colLast="0" w:name="_b299yo1mv851" w:id="189"/>
      <w:bookmarkEnd w:id="189"/>
      <w:r w:rsidDel="00000000" w:rsidR="00000000" w:rsidRPr="00000000">
        <w:rPr>
          <w:rtl w:val="0"/>
        </w:rPr>
        <w:t xml:space="preserve">Student</w:t>
      </w:r>
      <w:r w:rsidDel="00000000" w:rsidR="00000000" w:rsidRPr="00000000">
        <w:rPr>
          <w:highlight w:val="white"/>
          <w:rtl w:val="0"/>
        </w:rPr>
        <w:br w:type="textWrapping"/>
        <w:t xml:space="preserve">See information about student which are associated to the teacher</w:t>
      </w:r>
    </w:p>
    <w:p w:rsidR="00000000" w:rsidDel="00000000" w:rsidP="00000000" w:rsidRDefault="00000000" w:rsidRPr="00000000" w14:paraId="000000FC">
      <w:pPr>
        <w:keepNext w:val="1"/>
        <w:keepLines w:val="1"/>
        <w:numPr>
          <w:ilvl w:val="1"/>
          <w:numId w:val="11"/>
        </w:numPr>
        <w:spacing w:after="0" w:afterAutospacing="0" w:before="0" w:beforeAutospacing="0" w:lineRule="auto"/>
        <w:ind w:left="2880" w:hanging="360"/>
        <w:jc w:val="both"/>
      </w:pPr>
      <w:bookmarkStart w:colFirst="0" w:colLast="0" w:name="_923hk5ckjqzs" w:id="190"/>
      <w:bookmarkEnd w:id="190"/>
      <w:r w:rsidDel="00000000" w:rsidR="00000000" w:rsidRPr="00000000">
        <w:rPr>
          <w:rtl w:val="0"/>
        </w:rPr>
        <w:t xml:space="preserve">reports: </w:t>
        <w:br w:type="textWrapping"/>
      </w:r>
      <w:r w:rsidDel="00000000" w:rsidR="00000000" w:rsidRPr="00000000">
        <w:rPr>
          <w:highlight w:val="white"/>
          <w:rtl w:val="0"/>
        </w:rPr>
        <w:t xml:space="preserve">View assigned lessons, how many </w:t>
      </w:r>
      <w:r w:rsidDel="00000000" w:rsidR="00000000" w:rsidRPr="00000000">
        <w:rPr>
          <w:i w:val="1"/>
          <w:highlight w:val="white"/>
          <w:rtl w:val="0"/>
        </w:rPr>
        <w:t xml:space="preserve">tries it takes for the student to answer questions</w:t>
      </w:r>
      <w:r w:rsidDel="00000000" w:rsidR="00000000" w:rsidRPr="00000000">
        <w:rPr>
          <w:highlight w:val="white"/>
          <w:rtl w:val="0"/>
        </w:rPr>
        <w:t xml:space="preserve"> correctly as well as answers to feedback questions etc. </w:t>
      </w:r>
      <w:r w:rsidDel="00000000" w:rsidR="00000000" w:rsidRPr="00000000">
        <w:rPr>
          <w:color w:val="2f5496"/>
          <w:rtl w:val="0"/>
        </w:rPr>
        <w:t xml:space="preserve">Need agency input on which metrics to use and how to represent them clearly to the 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keepNext w:val="1"/>
        <w:keepLines w:val="1"/>
        <w:numPr>
          <w:ilvl w:val="2"/>
          <w:numId w:val="11"/>
        </w:numPr>
        <w:spacing w:after="0" w:afterAutospacing="0" w:before="0" w:beforeAutospacing="0" w:lineRule="auto"/>
        <w:ind w:left="3600" w:hanging="360"/>
        <w:jc w:val="both"/>
        <w:rPr>
          <w:highlight w:val="white"/>
        </w:rPr>
      </w:pPr>
      <w:bookmarkStart w:colFirst="0" w:colLast="0" w:name="_i31n3knybu3" w:id="191"/>
      <w:bookmarkEnd w:id="191"/>
      <w:r w:rsidDel="00000000" w:rsidR="00000000" w:rsidRPr="00000000">
        <w:rPr>
          <w:rtl w:val="0"/>
        </w:rPr>
        <w:t xml:space="preserve">The student’s achievements organized by learning standard to show what they are good at and where they need improvement.</w:t>
      </w:r>
    </w:p>
    <w:p w:rsidR="00000000" w:rsidDel="00000000" w:rsidP="00000000" w:rsidRDefault="00000000" w:rsidRPr="00000000" w14:paraId="000000FE">
      <w:pPr>
        <w:keepNext w:val="1"/>
        <w:keepLines w:val="1"/>
        <w:numPr>
          <w:ilvl w:val="2"/>
          <w:numId w:val="11"/>
        </w:numPr>
        <w:spacing w:after="0" w:afterAutospacing="0" w:before="0" w:beforeAutospacing="0" w:lineRule="auto"/>
        <w:ind w:left="3600" w:hanging="360"/>
        <w:jc w:val="both"/>
      </w:pPr>
      <w:bookmarkStart w:colFirst="0" w:colLast="0" w:name="_3209ysrc4rxj" w:id="192"/>
      <w:bookmarkEnd w:id="192"/>
      <w:r w:rsidDel="00000000" w:rsidR="00000000" w:rsidRPr="00000000">
        <w:rPr>
          <w:rtl w:val="0"/>
        </w:rPr>
        <w:t xml:space="preserve">Can only view lessons that were assigned by a teacher from the same school.</w:t>
      </w:r>
    </w:p>
    <w:p w:rsidR="00000000" w:rsidDel="00000000" w:rsidP="00000000" w:rsidRDefault="00000000" w:rsidRPr="00000000" w14:paraId="000000FF">
      <w:pPr>
        <w:keepNext w:val="1"/>
        <w:keepLines w:val="1"/>
        <w:numPr>
          <w:ilvl w:val="1"/>
          <w:numId w:val="11"/>
        </w:numPr>
        <w:spacing w:after="0" w:afterAutospacing="0" w:before="0" w:beforeAutospacing="0" w:lineRule="auto"/>
        <w:ind w:left="2880" w:hanging="360"/>
        <w:jc w:val="both"/>
      </w:pPr>
      <w:bookmarkStart w:colFirst="0" w:colLast="0" w:name="_jd3lppghmpn1" w:id="193"/>
      <w:bookmarkEnd w:id="193"/>
      <w:r w:rsidDel="00000000" w:rsidR="00000000" w:rsidRPr="00000000">
        <w:rPr>
          <w:rtl w:val="0"/>
        </w:rPr>
        <w:t xml:space="preserve">Messaging with parents</w:t>
      </w:r>
    </w:p>
    <w:p w:rsidR="00000000" w:rsidDel="00000000" w:rsidP="00000000" w:rsidRDefault="00000000" w:rsidRPr="00000000" w14:paraId="00000100">
      <w:pPr>
        <w:keepNext w:val="1"/>
        <w:keepLines w:val="1"/>
        <w:numPr>
          <w:ilvl w:val="1"/>
          <w:numId w:val="11"/>
        </w:numPr>
        <w:spacing w:after="0" w:afterAutospacing="0" w:before="0" w:beforeAutospacing="0" w:lineRule="auto"/>
        <w:ind w:left="2880" w:hanging="360"/>
        <w:jc w:val="both"/>
      </w:pPr>
      <w:bookmarkStart w:colFirst="0" w:colLast="0" w:name="_x56h8d61fepc" w:id="194"/>
      <w:bookmarkEnd w:id="194"/>
      <w:r w:rsidDel="00000000" w:rsidR="00000000" w:rsidRPr="00000000">
        <w:rPr>
          <w:rtl w:val="0"/>
        </w:rPr>
        <w:t xml:space="preserve">List: Filter by Grade and Class</w:t>
        <w:br w:type="textWrapping"/>
      </w:r>
    </w:p>
    <w:p w:rsidR="00000000" w:rsidDel="00000000" w:rsidP="00000000" w:rsidRDefault="00000000" w:rsidRPr="00000000" w14:paraId="00000101">
      <w:pPr>
        <w:pStyle w:val="Heading3"/>
        <w:numPr>
          <w:ilvl w:val="0"/>
          <w:numId w:val="11"/>
        </w:numPr>
        <w:spacing w:after="0" w:afterAutospacing="0" w:before="0" w:beforeAutospacing="0"/>
      </w:pPr>
      <w:bookmarkStart w:colFirst="0" w:colLast="0" w:name="_ih1g6z72bu6b" w:id="195"/>
      <w:bookmarkEnd w:id="195"/>
      <w:r w:rsidDel="00000000" w:rsidR="00000000" w:rsidRPr="00000000">
        <w:rPr>
          <w:rtl w:val="0"/>
        </w:rPr>
        <w:t xml:space="preserve">Lessons Index</w:t>
      </w:r>
    </w:p>
    <w:p w:rsidR="00000000" w:rsidDel="00000000" w:rsidP="00000000" w:rsidRDefault="00000000" w:rsidRPr="00000000" w14:paraId="00000102">
      <w:pPr>
        <w:keepNext w:val="1"/>
        <w:keepLines w:val="1"/>
        <w:numPr>
          <w:ilvl w:val="1"/>
          <w:numId w:val="11"/>
        </w:numPr>
        <w:spacing w:after="0" w:afterAutospacing="0" w:before="0" w:beforeAutospacing="0" w:lineRule="auto"/>
        <w:ind w:left="2880" w:hanging="360"/>
        <w:jc w:val="both"/>
      </w:pPr>
      <w:bookmarkStart w:colFirst="0" w:colLast="0" w:name="_3fku8jp4ttuq" w:id="196"/>
      <w:bookmarkEnd w:id="196"/>
      <w:r w:rsidDel="00000000" w:rsidR="00000000" w:rsidRPr="00000000">
        <w:rPr>
          <w:rtl w:val="0"/>
        </w:rPr>
        <w:t xml:space="preserve">Filter by Grade, Country, etc</w:t>
      </w:r>
    </w:p>
    <w:p w:rsidR="00000000" w:rsidDel="00000000" w:rsidP="00000000" w:rsidRDefault="00000000" w:rsidRPr="00000000" w14:paraId="00000103">
      <w:pPr>
        <w:keepNext w:val="1"/>
        <w:keepLines w:val="1"/>
        <w:numPr>
          <w:ilvl w:val="1"/>
          <w:numId w:val="11"/>
        </w:numPr>
        <w:spacing w:after="0" w:afterAutospacing="0" w:before="0" w:beforeAutospacing="0" w:lineRule="auto"/>
        <w:ind w:left="2880" w:hanging="360"/>
        <w:jc w:val="both"/>
      </w:pPr>
      <w:bookmarkStart w:colFirst="0" w:colLast="0" w:name="_otmi3qj97g1c" w:id="197"/>
      <w:bookmarkEnd w:id="197"/>
      <w:r w:rsidDel="00000000" w:rsidR="00000000" w:rsidRPr="00000000">
        <w:rPr>
          <w:rtl w:val="0"/>
        </w:rPr>
        <w:t xml:space="preserve">Lesson feedback provided by student after completion of the lesson</w:t>
      </w:r>
    </w:p>
    <w:p w:rsidR="00000000" w:rsidDel="00000000" w:rsidP="00000000" w:rsidRDefault="00000000" w:rsidRPr="00000000" w14:paraId="00000104">
      <w:pPr>
        <w:keepNext w:val="1"/>
        <w:keepLines w:val="1"/>
        <w:numPr>
          <w:ilvl w:val="1"/>
          <w:numId w:val="11"/>
        </w:numPr>
        <w:spacing w:after="0" w:afterAutospacing="0" w:before="0" w:beforeAutospacing="0" w:lineRule="auto"/>
        <w:ind w:left="2880" w:hanging="360"/>
        <w:jc w:val="both"/>
      </w:pPr>
      <w:bookmarkStart w:colFirst="0" w:colLast="0" w:name="_wvksfr1e9j0b" w:id="198"/>
      <w:bookmarkEnd w:id="198"/>
      <w:r w:rsidDel="00000000" w:rsidR="00000000" w:rsidRPr="00000000">
        <w:rPr>
          <w:rtl w:val="0"/>
        </w:rPr>
        <w:t xml:space="preserve">Note section for teachers to reflect, fill out how the class went, record anything students said that showed progress/understanding. It should be downloadable in PDF format.</w:t>
        <w:br w:type="textWrapping"/>
      </w:r>
    </w:p>
    <w:p w:rsidR="00000000" w:rsidDel="00000000" w:rsidP="00000000" w:rsidRDefault="00000000" w:rsidRPr="00000000" w14:paraId="00000105">
      <w:pPr>
        <w:pStyle w:val="Heading3"/>
        <w:numPr>
          <w:ilvl w:val="0"/>
          <w:numId w:val="11"/>
        </w:numPr>
        <w:spacing w:after="0" w:afterAutospacing="0" w:before="0" w:beforeAutospacing="0"/>
      </w:pPr>
      <w:bookmarkStart w:colFirst="0" w:colLast="0" w:name="_h5dtnmten2ts" w:id="199"/>
      <w:bookmarkEnd w:id="199"/>
      <w:r w:rsidDel="00000000" w:rsidR="00000000" w:rsidRPr="00000000">
        <w:rPr>
          <w:rtl w:val="0"/>
        </w:rPr>
        <w:t xml:space="preserve">Order status </w:t>
      </w:r>
      <w:r w:rsidDel="00000000" w:rsidR="00000000" w:rsidRPr="00000000">
        <w:rPr>
          <w:i w:val="1"/>
          <w:color w:val="ff0000"/>
          <w:rtl w:val="0"/>
        </w:rPr>
        <w:t xml:space="preserve">Under Consideration</w:t>
      </w:r>
      <w:r w:rsidDel="00000000" w:rsidR="00000000" w:rsidRPr="00000000">
        <w:rPr>
          <w:rtl w:val="0"/>
        </w:rPr>
        <w:br w:type="textWrapping"/>
      </w:r>
    </w:p>
    <w:p w:rsidR="00000000" w:rsidDel="00000000" w:rsidP="00000000" w:rsidRDefault="00000000" w:rsidRPr="00000000" w14:paraId="00000106">
      <w:pPr>
        <w:pStyle w:val="Heading3"/>
        <w:numPr>
          <w:ilvl w:val="0"/>
          <w:numId w:val="11"/>
        </w:numPr>
        <w:spacing w:after="0" w:afterAutospacing="0" w:before="0" w:beforeAutospacing="0"/>
      </w:pPr>
      <w:bookmarkStart w:colFirst="0" w:colLast="0" w:name="_qdkweq1ixcbl" w:id="200"/>
      <w:bookmarkEnd w:id="200"/>
      <w:r w:rsidDel="00000000" w:rsidR="00000000" w:rsidRPr="00000000">
        <w:rPr>
          <w:rtl w:val="0"/>
        </w:rPr>
        <w:t xml:space="preserve">Messaging</w:t>
        <w:br w:type="textWrapping"/>
        <w:t xml:space="preserve">Simple chat interface for messaging with principals and parents.</w:t>
      </w:r>
    </w:p>
    <w:p w:rsidR="00000000" w:rsidDel="00000000" w:rsidP="00000000" w:rsidRDefault="00000000" w:rsidRPr="00000000" w14:paraId="00000107">
      <w:pPr>
        <w:keepNext w:val="1"/>
        <w:keepLines w:val="1"/>
        <w:numPr>
          <w:ilvl w:val="1"/>
          <w:numId w:val="11"/>
        </w:numPr>
        <w:spacing w:after="0" w:afterAutospacing="0" w:before="0" w:beforeAutospacing="0" w:lineRule="auto"/>
        <w:ind w:left="2880" w:hanging="360"/>
        <w:jc w:val="both"/>
      </w:pPr>
      <w:bookmarkStart w:colFirst="0" w:colLast="0" w:name="_f0x6e4s2vkut" w:id="201"/>
      <w:bookmarkEnd w:id="201"/>
      <w:r w:rsidDel="00000000" w:rsidR="00000000" w:rsidRPr="00000000">
        <w:rPr>
          <w:rtl w:val="0"/>
        </w:rPr>
        <w:t xml:space="preserve">with principal</w:t>
      </w:r>
    </w:p>
    <w:p w:rsidR="00000000" w:rsidDel="00000000" w:rsidP="00000000" w:rsidRDefault="00000000" w:rsidRPr="00000000" w14:paraId="00000108">
      <w:pPr>
        <w:keepNext w:val="1"/>
        <w:keepLines w:val="1"/>
        <w:numPr>
          <w:ilvl w:val="1"/>
          <w:numId w:val="11"/>
        </w:numPr>
        <w:spacing w:before="0" w:beforeAutospacing="0" w:lineRule="auto"/>
        <w:ind w:left="2880" w:hanging="360"/>
        <w:jc w:val="both"/>
      </w:pPr>
      <w:bookmarkStart w:colFirst="0" w:colLast="0" w:name="_9yvoq1osqbzx" w:id="202"/>
      <w:bookmarkEnd w:id="202"/>
      <w:r w:rsidDel="00000000" w:rsidR="00000000" w:rsidRPr="00000000">
        <w:rPr>
          <w:rtl w:val="0"/>
        </w:rPr>
        <w:t xml:space="preserve">with parents</w:t>
        <w:br w:type="textWrapping"/>
      </w:r>
    </w:p>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color w:val="2f5496"/>
        </w:rPr>
      </w:pPr>
      <w:bookmarkStart w:colFirst="0" w:colLast="0" w:name="_41gdnkx2yyfj" w:id="203"/>
      <w:bookmarkEnd w:id="203"/>
      <w:r w:rsidDel="00000000" w:rsidR="00000000" w:rsidRPr="00000000">
        <w:rPr>
          <w:rtl w:val="0"/>
        </w:rPr>
        <w:tab/>
        <w:tab/>
        <w:t xml:space="preserve">For further reference see </w:t>
      </w:r>
      <w:hyperlink r:id="rId16">
        <w:r w:rsidDel="00000000" w:rsidR="00000000" w:rsidRPr="00000000">
          <w:rPr>
            <w:color w:val="2f5496"/>
            <w:u w:val="single"/>
            <w:rtl w:val="0"/>
          </w:rPr>
          <w:t xml:space="preserve">Teacher's Dashboard.xd</w:t>
        </w:r>
      </w:hyperlink>
      <w:r w:rsidDel="00000000" w:rsidR="00000000" w:rsidRPr="00000000">
        <w:rPr>
          <w:rtl w:val="0"/>
        </w:rPr>
      </w:r>
    </w:p>
    <w:p w:rsidR="00000000" w:rsidDel="00000000" w:rsidP="00000000" w:rsidRDefault="00000000" w:rsidRPr="00000000" w14:paraId="0000010A">
      <w:pPr>
        <w:pStyle w:val="Heading2"/>
        <w:keepNext w:val="1"/>
        <w:keepLines w:val="1"/>
        <w:numPr>
          <w:ilvl w:val="1"/>
          <w:numId w:val="12"/>
        </w:numPr>
        <w:spacing w:after="0" w:afterAutospacing="0" w:before="240" w:lineRule="auto"/>
        <w:ind w:left="1440" w:hanging="360"/>
        <w:jc w:val="both"/>
        <w:rPr>
          <w:sz w:val="32"/>
          <w:szCs w:val="32"/>
        </w:rPr>
      </w:pPr>
      <w:bookmarkStart w:colFirst="0" w:colLast="0" w:name="_1zd475nwj1c6" w:id="204"/>
      <w:bookmarkEnd w:id="204"/>
      <w:r w:rsidDel="00000000" w:rsidR="00000000" w:rsidRPr="00000000">
        <w:rPr>
          <w:sz w:val="32"/>
          <w:szCs w:val="32"/>
          <w:rtl w:val="0"/>
        </w:rPr>
        <w:t xml:space="preserve">Parents Dashboard</w:t>
        <w:br w:type="textWrapping"/>
      </w:r>
      <w:r w:rsidDel="00000000" w:rsidR="00000000" w:rsidRPr="00000000">
        <w:rPr>
          <w:rtl w:val="0"/>
        </w:rPr>
      </w:r>
    </w:p>
    <w:p w:rsidR="00000000" w:rsidDel="00000000" w:rsidP="00000000" w:rsidRDefault="00000000" w:rsidRPr="00000000" w14:paraId="0000010B">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bookmarkStart w:colFirst="0" w:colLast="0" w:name="_ltgh45axy4sa" w:id="205"/>
      <w:bookmarkEnd w:id="205"/>
      <w:r w:rsidDel="00000000" w:rsidR="00000000" w:rsidRPr="00000000">
        <w:rPr>
          <w:rtl w:val="0"/>
        </w:rPr>
        <w:t xml:space="preserve">Profile Edit section(own account)</w:t>
      </w:r>
    </w:p>
    <w:p w:rsidR="00000000" w:rsidDel="00000000" w:rsidP="00000000" w:rsidRDefault="00000000" w:rsidRPr="00000000" w14:paraId="0000010C">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bookmarkStart w:colFirst="0" w:colLast="0" w:name="_su4aia65b61p" w:id="206"/>
      <w:bookmarkEnd w:id="206"/>
      <w:r w:rsidDel="00000000" w:rsidR="00000000" w:rsidRPr="00000000">
        <w:rPr>
          <w:rtl w:val="0"/>
        </w:rPr>
        <w:t xml:space="preserve">Dropdown for parents of multiple children</w:t>
      </w:r>
    </w:p>
    <w:p w:rsidR="00000000" w:rsidDel="00000000" w:rsidP="00000000" w:rsidRDefault="00000000" w:rsidRPr="00000000" w14:paraId="0000010D">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3u6elcwlc1iq" w:id="207"/>
      <w:bookmarkEnd w:id="207"/>
      <w:r w:rsidDel="00000000" w:rsidR="00000000" w:rsidRPr="00000000">
        <w:rPr>
          <w:rtl w:val="0"/>
        </w:rPr>
        <w:t xml:space="preserve">Student information</w:t>
      </w:r>
    </w:p>
    <w:p w:rsidR="00000000" w:rsidDel="00000000" w:rsidP="00000000" w:rsidRDefault="00000000" w:rsidRPr="00000000" w14:paraId="0000010E">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mdx4cds9z34w" w:id="208"/>
      <w:bookmarkEnd w:id="208"/>
      <w:r w:rsidDel="00000000" w:rsidR="00000000" w:rsidRPr="00000000">
        <w:rPr>
          <w:rtl w:val="0"/>
        </w:rPr>
        <w:t xml:space="preserve">Messaging with teacher and principal</w:t>
      </w:r>
    </w:p>
    <w:p w:rsidR="00000000" w:rsidDel="00000000" w:rsidP="00000000" w:rsidRDefault="00000000" w:rsidRPr="00000000" w14:paraId="0000010F">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ij89uwrydkg4" w:id="209"/>
      <w:bookmarkEnd w:id="209"/>
      <w:r w:rsidDel="00000000" w:rsidR="00000000" w:rsidRPr="00000000">
        <w:rPr>
          <w:rtl w:val="0"/>
        </w:rPr>
        <w:t xml:space="preserve">Report: They are able to see the student achievements.</w:t>
      </w:r>
    </w:p>
    <w:p w:rsidR="00000000" w:rsidDel="00000000" w:rsidP="00000000" w:rsidRDefault="00000000" w:rsidRPr="00000000" w14:paraId="00000110">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sepnxs3hufbk" w:id="210"/>
      <w:bookmarkEnd w:id="210"/>
      <w:r w:rsidDel="00000000" w:rsidR="00000000" w:rsidRPr="00000000">
        <w:rPr>
          <w:rtl w:val="0"/>
        </w:rPr>
        <w:t xml:space="preserve">View child’s assignments</w:t>
      </w:r>
    </w:p>
    <w:p w:rsidR="00000000" w:rsidDel="00000000" w:rsidP="00000000" w:rsidRDefault="00000000" w:rsidRPr="00000000" w14:paraId="00000111">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58y5pu2fdo4e" w:id="211"/>
      <w:bookmarkEnd w:id="211"/>
      <w:r w:rsidDel="00000000" w:rsidR="00000000" w:rsidRPr="00000000">
        <w:rPr>
          <w:rtl w:val="0"/>
        </w:rPr>
        <w:t xml:space="preserve">View recipes child has done</w:t>
      </w:r>
    </w:p>
    <w:p w:rsidR="00000000" w:rsidDel="00000000" w:rsidP="00000000" w:rsidRDefault="00000000" w:rsidRPr="00000000" w14:paraId="00000112">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both"/>
        <w:rPr/>
      </w:pPr>
      <w:bookmarkStart w:colFirst="0" w:colLast="0" w:name="_qpooz0jqwd3b" w:id="212"/>
      <w:bookmarkEnd w:id="212"/>
      <w:r w:rsidDel="00000000" w:rsidR="00000000" w:rsidRPr="00000000">
        <w:rPr>
          <w:rtl w:val="0"/>
        </w:rPr>
        <w:t xml:space="preserve">List/View all recipes (filter by country, etc)</w:t>
      </w:r>
    </w:p>
    <w:p w:rsidR="00000000" w:rsidDel="00000000" w:rsidP="00000000" w:rsidRDefault="00000000" w:rsidRPr="00000000" w14:paraId="00000113">
      <w:pPr>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both"/>
        <w:rPr/>
      </w:pPr>
      <w:bookmarkStart w:colFirst="0" w:colLast="0" w:name="_3g0lv2z34ev1" w:id="213"/>
      <w:bookmarkEnd w:id="213"/>
      <w:r w:rsidDel="00000000" w:rsidR="00000000" w:rsidRPr="00000000">
        <w:rPr>
          <w:rtl w:val="0"/>
        </w:rPr>
        <w:t xml:space="preserve">Print Recipe </w:t>
        <w:br w:type="textWrapping"/>
      </w:r>
    </w:p>
    <w:p w:rsidR="00000000" w:rsidDel="00000000" w:rsidP="00000000" w:rsidRDefault="00000000" w:rsidRPr="00000000" w14:paraId="00000114">
      <w:pPr>
        <w:pStyle w:val="Heading2"/>
        <w:numPr>
          <w:ilvl w:val="1"/>
          <w:numId w:val="12"/>
        </w:numPr>
        <w:spacing w:after="0" w:afterAutospacing="0"/>
        <w:ind w:left="1440" w:hanging="360"/>
        <w:jc w:val="both"/>
        <w:rPr>
          <w:sz w:val="32"/>
          <w:szCs w:val="32"/>
        </w:rPr>
      </w:pPr>
      <w:bookmarkStart w:colFirst="0" w:colLast="0" w:name="_rhqc95qe8w8a" w:id="214"/>
      <w:bookmarkEnd w:id="214"/>
      <w:commentRangeStart w:id="6"/>
      <w:commentRangeStart w:id="7"/>
      <w:r w:rsidDel="00000000" w:rsidR="00000000" w:rsidRPr="00000000">
        <w:rPr>
          <w:sz w:val="32"/>
          <w:szCs w:val="32"/>
          <w:rtl w:val="0"/>
        </w:rPr>
        <w:t xml:space="preserve">Student Gamification</w:t>
      </w:r>
      <w:commentRangeEnd w:id="6"/>
      <w:r w:rsidDel="00000000" w:rsidR="00000000" w:rsidRPr="00000000">
        <w:commentReference w:id="6"/>
      </w:r>
      <w:commentRangeEnd w:id="7"/>
      <w:r w:rsidDel="00000000" w:rsidR="00000000" w:rsidRPr="00000000">
        <w:commentReference w:id="7"/>
      </w:r>
      <w:r w:rsidDel="00000000" w:rsidR="00000000" w:rsidRPr="00000000">
        <w:rPr>
          <w:sz w:val="32"/>
          <w:szCs w:val="32"/>
          <w:rtl w:val="0"/>
        </w:rPr>
        <w:br w:type="textWrapping"/>
      </w:r>
      <w:r w:rsidDel="00000000" w:rsidR="00000000" w:rsidRPr="00000000">
        <w:rPr>
          <w:rtl w:val="0"/>
        </w:rPr>
      </w:r>
    </w:p>
    <w:p w:rsidR="00000000" w:rsidDel="00000000" w:rsidP="00000000" w:rsidRDefault="00000000" w:rsidRPr="00000000" w14:paraId="00000115">
      <w:pPr>
        <w:pStyle w:val="Heading3"/>
        <w:numPr>
          <w:ilvl w:val="0"/>
          <w:numId w:val="2"/>
        </w:numPr>
        <w:spacing w:after="0" w:afterAutospacing="0" w:before="0" w:beforeAutospacing="0"/>
      </w:pPr>
      <w:bookmarkStart w:colFirst="0" w:colLast="0" w:name="_c9xrkc9tp7r3" w:id="215"/>
      <w:bookmarkEnd w:id="215"/>
      <w:r w:rsidDel="00000000" w:rsidR="00000000" w:rsidRPr="00000000">
        <w:rPr>
          <w:rtl w:val="0"/>
        </w:rPr>
        <w:t xml:space="preserve">Settings </w:t>
        <w:br w:type="textWrapping"/>
        <w:t xml:space="preserve">Logout, turn on voice over, music on/off, volume, edit profile, allergens, turn on notifications, tutorial, support, about, privacy, terms and conditions, acknowledgments, feedback, social media links, etc.</w:t>
      </w:r>
    </w:p>
    <w:p w:rsidR="00000000" w:rsidDel="00000000" w:rsidP="00000000" w:rsidRDefault="00000000" w:rsidRPr="00000000" w14:paraId="00000116">
      <w:pPr>
        <w:pStyle w:val="Heading3"/>
        <w:numPr>
          <w:ilvl w:val="0"/>
          <w:numId w:val="2"/>
        </w:numPr>
        <w:spacing w:after="0" w:afterAutospacing="0" w:before="0" w:beforeAutospacing="0"/>
        <w:ind w:left="2160" w:hanging="360"/>
        <w:rPr/>
      </w:pPr>
      <w:bookmarkStart w:colFirst="0" w:colLast="0" w:name="_52pcnr9kmjhc" w:id="216"/>
      <w:bookmarkEnd w:id="216"/>
      <w:r w:rsidDel="00000000" w:rsidR="00000000" w:rsidRPr="00000000">
        <w:rPr>
          <w:rtl w:val="0"/>
        </w:rPr>
        <w:t xml:space="preserve">Choose a recipe to do ⇒ only when in freemode</w:t>
      </w:r>
    </w:p>
    <w:p w:rsidR="00000000" w:rsidDel="00000000" w:rsidP="00000000" w:rsidRDefault="00000000" w:rsidRPr="00000000" w14:paraId="00000117">
      <w:pPr>
        <w:pStyle w:val="Heading3"/>
        <w:numPr>
          <w:ilvl w:val="0"/>
          <w:numId w:val="2"/>
        </w:numPr>
        <w:spacing w:after="0" w:afterAutospacing="0" w:before="0" w:beforeAutospacing="0"/>
        <w:ind w:left="2160" w:hanging="360"/>
        <w:rPr/>
      </w:pPr>
      <w:bookmarkStart w:colFirst="0" w:colLast="0" w:name="_52pcnr9kmjhc" w:id="216"/>
      <w:bookmarkEnd w:id="216"/>
      <w:r w:rsidDel="00000000" w:rsidR="00000000" w:rsidRPr="00000000">
        <w:rPr>
          <w:rtl w:val="0"/>
        </w:rPr>
        <w:t xml:space="preserve">Class</w:t>
        <w:br w:type="textWrapping"/>
        <w:t xml:space="preserve">Static content is uninteresting to users of a young age. We intend to create an interactive and engaging user experience with gamified features for learning about nutrition and STEAM concepts. The gamification features should be fun, interactive ways of learning about nutrition and should create a user control, progression flow, collaboration without hindering the lesson flow in any way.</w:t>
      </w:r>
    </w:p>
    <w:p w:rsidR="00000000" w:rsidDel="00000000" w:rsidP="00000000" w:rsidRDefault="00000000" w:rsidRPr="00000000" w14:paraId="00000118">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Basic lesson plan: Country facts &gt; Academic learning &gt; Cooking &gt; Clean-up and rewards this goes in user flow?</w:t>
      </w:r>
    </w:p>
    <w:p w:rsidR="00000000" w:rsidDel="00000000" w:rsidP="00000000" w:rsidRDefault="00000000" w:rsidRPr="00000000" w14:paraId="00000119">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Find the country on the interactive globe</w:t>
      </w:r>
    </w:p>
    <w:p w:rsidR="00000000" w:rsidDel="00000000" w:rsidP="00000000" w:rsidRDefault="00000000" w:rsidRPr="00000000" w14:paraId="0000011A">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Display facts about that country which they will read through</w:t>
      </w:r>
    </w:p>
    <w:p w:rsidR="00000000" w:rsidDel="00000000" w:rsidP="00000000" w:rsidRDefault="00000000" w:rsidRPr="00000000" w14:paraId="0000011B">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A small questionnaire about the country’s flag, capital, the language they speak, location, and climate</w:t>
      </w:r>
    </w:p>
    <w:p w:rsidR="00000000" w:rsidDel="00000000" w:rsidP="00000000" w:rsidRDefault="00000000" w:rsidRPr="00000000" w14:paraId="0000011C">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Story about people making food-related to the country. The students will read through this and answer questions about the story related to English Learning Standards</w:t>
      </w:r>
    </w:p>
    <w:p w:rsidR="00000000" w:rsidDel="00000000" w:rsidP="00000000" w:rsidRDefault="00000000" w:rsidRPr="00000000" w14:paraId="0000011D">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Cover math and science with related questions (Appx 15 min, points for getting answers correct).</w:t>
      </w:r>
    </w:p>
    <w:p w:rsidR="00000000" w:rsidDel="00000000" w:rsidP="00000000" w:rsidRDefault="00000000" w:rsidRPr="00000000" w14:paraId="0000011E">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Reading sections - have someone reading it (Sarah) with each word highlighted as the student reads along.</w:t>
      </w:r>
    </w:p>
    <w:p w:rsidR="00000000" w:rsidDel="00000000" w:rsidP="00000000" w:rsidRDefault="00000000" w:rsidRPr="00000000" w14:paraId="0000011F">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Will award 2 coins when answered correctly (not valid for textual answers)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36785550</wp:posOffset>
            </wp:positionV>
            <wp:extent cx="4972050" cy="3729038"/>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4972050" cy="372903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36137850</wp:posOffset>
            </wp:positionV>
            <wp:extent cx="2162175" cy="614363"/>
            <wp:effectExtent b="0" l="0" r="0" t="0"/>
            <wp:wrapTopAndBottom distB="0" dist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162175" cy="614363"/>
                    </a:xfrm>
                    <a:prstGeom prst="rect"/>
                    <a:ln/>
                  </pic:spPr>
                </pic:pic>
              </a:graphicData>
            </a:graphic>
          </wp:anchor>
        </w:drawing>
      </w:r>
    </w:p>
    <w:p w:rsidR="00000000" w:rsidDel="00000000" w:rsidP="00000000" w:rsidRDefault="00000000" w:rsidRPr="00000000" w14:paraId="00000120">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Game (for example nutrition game where the user could match food groups with ingredients)</w:t>
      </w:r>
    </w:p>
    <w:p w:rsidR="00000000" w:rsidDel="00000000" w:rsidP="00000000" w:rsidRDefault="00000000" w:rsidRPr="00000000" w14:paraId="00000121">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Have Quick review questions as an assessment (done to unlock recipe) - right now they are just text on the last page when reading about the country. Guess the flag - be within quick review assessment. </w:t>
      </w:r>
    </w:p>
    <w:p w:rsidR="00000000" w:rsidDel="00000000" w:rsidP="00000000" w:rsidRDefault="00000000" w:rsidRPr="00000000" w14:paraId="00000122">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Following will be the Cooking portion </w:t>
      </w:r>
    </w:p>
    <w:p w:rsidR="00000000" w:rsidDel="00000000" w:rsidP="00000000" w:rsidRDefault="00000000" w:rsidRPr="00000000" w14:paraId="00000123">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wash hands</w:t>
      </w:r>
    </w:p>
    <w:p w:rsidR="00000000" w:rsidDel="00000000" w:rsidP="00000000" w:rsidRDefault="00000000" w:rsidRPr="00000000" w14:paraId="00000124">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recipe gathering game covering food groups and nutrition</w:t>
      </w:r>
    </w:p>
    <w:p w:rsidR="00000000" w:rsidDel="00000000" w:rsidP="00000000" w:rsidRDefault="00000000" w:rsidRPr="00000000" w14:paraId="00000125">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All users should be able to find/do/see substitutes to make recipes gluten, dairy-free and vegan/vegetarian ( i think it should be part of recipe step)</w:t>
      </w:r>
    </w:p>
    <w:p w:rsidR="00000000" w:rsidDel="00000000" w:rsidP="00000000" w:rsidRDefault="00000000" w:rsidRPr="00000000" w14:paraId="00000126">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easy to follow steps for completing the recipe in class (Appx 30-40 min). </w:t>
      </w:r>
    </w:p>
    <w:p w:rsidR="00000000" w:rsidDel="00000000" w:rsidP="00000000" w:rsidRDefault="00000000" w:rsidRPr="00000000" w14:paraId="00000127">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clean up</w:t>
      </w:r>
    </w:p>
    <w:p w:rsidR="00000000" w:rsidDel="00000000" w:rsidP="00000000" w:rsidRDefault="00000000" w:rsidRPr="00000000" w14:paraId="00000128">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rewards for completing the lesson (Appx 10 min).</w:t>
      </w:r>
    </w:p>
    <w:p w:rsidR="00000000" w:rsidDel="00000000" w:rsidP="00000000" w:rsidRDefault="00000000" w:rsidRPr="00000000" w14:paraId="00000129">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Select a country(ie current active lesson country)</w:t>
      </w:r>
      <w:r w:rsidDel="00000000" w:rsidR="00000000" w:rsidRPr="00000000">
        <w:rPr>
          <w:rtl w:val="0"/>
        </w:rPr>
      </w:r>
    </w:p>
    <w:p w:rsidR="00000000" w:rsidDel="00000000" w:rsidP="00000000" w:rsidRDefault="00000000" w:rsidRPr="00000000" w14:paraId="0000012A">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character introduction about the country</w:t>
      </w:r>
    </w:p>
    <w:p w:rsidR="00000000" w:rsidDel="00000000" w:rsidP="00000000" w:rsidRDefault="00000000" w:rsidRPr="00000000" w14:paraId="0000012B">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question will be asked</w:t>
      </w:r>
    </w:p>
    <w:p w:rsidR="00000000" w:rsidDel="00000000" w:rsidP="00000000" w:rsidRDefault="00000000" w:rsidRPr="00000000" w14:paraId="0000012C">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after completion :</w:t>
      </w:r>
    </w:p>
    <w:p w:rsidR="00000000" w:rsidDel="00000000" w:rsidP="00000000" w:rsidRDefault="00000000" w:rsidRPr="00000000" w14:paraId="0000012D">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Review + Post Assessment. Example questions: What did we learn today? Whan new ingredients did we use? (Assessment that students do on their own that covers taught material.)</w:t>
        <w:br w:type="textWrapping"/>
      </w:r>
    </w:p>
    <w:p w:rsidR="00000000" w:rsidDel="00000000" w:rsidP="00000000" w:rsidRDefault="00000000" w:rsidRPr="00000000" w14:paraId="0000012E">
      <w:pPr>
        <w:pStyle w:val="Heading3"/>
        <w:numPr>
          <w:ilvl w:val="0"/>
          <w:numId w:val="2"/>
        </w:numPr>
        <w:spacing w:after="0" w:afterAutospacing="0" w:before="0" w:beforeAutospacing="0"/>
        <w:ind w:left="2160" w:hanging="360"/>
        <w:rPr/>
      </w:pPr>
      <w:bookmarkStart w:colFirst="0" w:colLast="0" w:name="_52pcnr9kmjhc" w:id="216"/>
      <w:bookmarkEnd w:id="216"/>
      <w:r w:rsidDel="00000000" w:rsidR="00000000" w:rsidRPr="00000000">
        <w:rPr>
          <w:rtl w:val="0"/>
        </w:rPr>
        <w:t xml:space="preserve">Profile</w:t>
      </w:r>
      <w:r w:rsidDel="00000000" w:rsidR="00000000" w:rsidRPr="00000000">
        <w:rPr>
          <w:rtl w:val="0"/>
        </w:rPr>
        <w:br w:type="textWrapping"/>
        <w:t xml:space="preserve">Profile of user will generally show the following information</w:t>
      </w:r>
    </w:p>
    <w:p w:rsidR="00000000" w:rsidDel="00000000" w:rsidP="00000000" w:rsidRDefault="00000000" w:rsidRPr="00000000" w14:paraId="0000012F">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name</w:t>
        <w:br w:type="textWrapping"/>
        <w:t xml:space="preserve">Name of the student</w:t>
      </w:r>
    </w:p>
    <w:p w:rsidR="00000000" w:rsidDel="00000000" w:rsidP="00000000" w:rsidRDefault="00000000" w:rsidRPr="00000000" w14:paraId="00000130">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grade</w:t>
        <w:br w:type="textWrapping"/>
        <w:t xml:space="preserve">Which grade student is part of</w:t>
      </w:r>
    </w:p>
    <w:p w:rsidR="00000000" w:rsidDel="00000000" w:rsidP="00000000" w:rsidRDefault="00000000" w:rsidRPr="00000000" w14:paraId="00000131">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teacher name</w:t>
        <w:br w:type="textWrapping"/>
        <w:t xml:space="preserve">Name of teacher of class which student is part of</w:t>
      </w:r>
    </w:p>
    <w:p w:rsidR="00000000" w:rsidDel="00000000" w:rsidP="00000000" w:rsidRDefault="00000000" w:rsidRPr="00000000" w14:paraId="00000132">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passport</w:t>
        <w:br w:type="textWrapping"/>
        <w:t xml:space="preserve">A pictorial display of countries for which student has completed a recipe</w:t>
      </w:r>
    </w:p>
    <w:p w:rsidR="00000000" w:rsidDel="00000000" w:rsidP="00000000" w:rsidRDefault="00000000" w:rsidRPr="00000000" w14:paraId="00000133">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Badges</w:t>
      </w:r>
    </w:p>
    <w:p w:rsidR="00000000" w:rsidDel="00000000" w:rsidP="00000000" w:rsidRDefault="00000000" w:rsidRPr="00000000" w14:paraId="00000134">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favorite ingredients and tools etc</w:t>
      </w:r>
    </w:p>
    <w:p w:rsidR="00000000" w:rsidDel="00000000" w:rsidP="00000000" w:rsidRDefault="00000000" w:rsidRPr="00000000" w14:paraId="00000135">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completed lesson</w:t>
      </w:r>
    </w:p>
    <w:p w:rsidR="00000000" w:rsidDel="00000000" w:rsidP="00000000" w:rsidRDefault="00000000" w:rsidRPr="00000000" w14:paraId="00000136">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recipe</w:t>
      </w:r>
    </w:p>
    <w:p w:rsidR="00000000" w:rsidDel="00000000" w:rsidP="00000000" w:rsidRDefault="00000000" w:rsidRPr="00000000" w14:paraId="00000137">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liked recipe</w:t>
      </w:r>
    </w:p>
    <w:p w:rsidR="00000000" w:rsidDel="00000000" w:rsidP="00000000" w:rsidRDefault="00000000" w:rsidRPr="00000000" w14:paraId="00000138">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don’t like the recipe</w:t>
      </w:r>
    </w:p>
    <w:p w:rsidR="00000000" w:rsidDel="00000000" w:rsidP="00000000" w:rsidRDefault="00000000" w:rsidRPr="00000000" w14:paraId="00000139">
      <w:pPr>
        <w:pStyle w:val="Heading3"/>
        <w:numPr>
          <w:ilvl w:val="2"/>
          <w:numId w:val="2"/>
        </w:numPr>
        <w:spacing w:after="0" w:afterAutospacing="0" w:before="0" w:beforeAutospacing="0"/>
        <w:ind w:left="3600" w:hanging="360"/>
        <w:rPr/>
      </w:pPr>
      <w:bookmarkStart w:colFirst="0" w:colLast="0" w:name="_52pcnr9kmjhc" w:id="216"/>
      <w:bookmarkEnd w:id="216"/>
      <w:r w:rsidDel="00000000" w:rsidR="00000000" w:rsidRPr="00000000">
        <w:rPr>
          <w:rtl w:val="0"/>
        </w:rPr>
        <w:t xml:space="preserve">completed recipe</w:t>
      </w:r>
    </w:p>
    <w:p w:rsidR="00000000" w:rsidDel="00000000" w:rsidP="00000000" w:rsidRDefault="00000000" w:rsidRPr="00000000" w14:paraId="0000013A">
      <w:pPr>
        <w:pStyle w:val="Heading3"/>
        <w:numPr>
          <w:ilvl w:val="0"/>
          <w:numId w:val="2"/>
        </w:numPr>
        <w:spacing w:after="0" w:afterAutospacing="0" w:before="0" w:beforeAutospacing="0"/>
        <w:ind w:left="2160" w:hanging="360"/>
        <w:rPr/>
      </w:pPr>
      <w:bookmarkStart w:colFirst="0" w:colLast="0" w:name="_52pcnr9kmjhc" w:id="216"/>
      <w:bookmarkEnd w:id="216"/>
      <w:r w:rsidDel="00000000" w:rsidR="00000000" w:rsidRPr="00000000">
        <w:rPr>
          <w:rtl w:val="0"/>
        </w:rPr>
        <w:t xml:space="preserve">Reward Systems</w:t>
      </w:r>
      <w:r w:rsidDel="00000000" w:rsidR="00000000" w:rsidRPr="00000000">
        <w:rPr>
          <w:rtl w:val="0"/>
        </w:rPr>
        <w:br w:type="textWrapping"/>
        <w:t xml:space="preserve">Give students feedback and improve motivation and progression for students.</w:t>
      </w:r>
    </w:p>
    <w:p w:rsidR="00000000" w:rsidDel="00000000" w:rsidP="00000000" w:rsidRDefault="00000000" w:rsidRPr="00000000" w14:paraId="0000013B">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handing out coins throughout the lesson, get fix coins on answering each question. If a student has already answered the question they cannot redeem these coins again.</w:t>
      </w:r>
    </w:p>
    <w:p w:rsidR="00000000" w:rsidDel="00000000" w:rsidP="00000000" w:rsidRDefault="00000000" w:rsidRPr="00000000" w14:paraId="0000013C">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The reward systems shouldn’t interfere with the lesson flow and when an answer is incorrect, there should be an option for a retry</w:t>
      </w:r>
    </w:p>
    <w:p w:rsidR="00000000" w:rsidDel="00000000" w:rsidP="00000000" w:rsidRDefault="00000000" w:rsidRPr="00000000" w14:paraId="0000013D">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no penalty for incorrect answers although teachers receive a report on how many tries it took for the student to provide the correct answer</w:t>
      </w:r>
    </w:p>
    <w:p w:rsidR="00000000" w:rsidDel="00000000" w:rsidP="00000000" w:rsidRDefault="00000000" w:rsidRPr="00000000" w14:paraId="0000013E">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Users can purchase </w:t>
      </w:r>
      <w:r w:rsidDel="00000000" w:rsidR="00000000" w:rsidRPr="00000000">
        <w:rPr>
          <w:rtl w:val="0"/>
        </w:rPr>
        <w:t xml:space="preserve">avatar accessories</w:t>
      </w:r>
      <w:r w:rsidDel="00000000" w:rsidR="00000000" w:rsidRPr="00000000">
        <w:rPr>
          <w:rtl w:val="0"/>
        </w:rPr>
        <w:t xml:space="preserve">(</w:t>
      </w:r>
      <w:r w:rsidDel="00000000" w:rsidR="00000000" w:rsidRPr="00000000">
        <w:rPr>
          <w:i w:val="1"/>
          <w:color w:val="2f5496"/>
          <w:rtl w:val="0"/>
        </w:rPr>
        <w:t xml:space="preserve">need agency input on what other things can be redeemed with coins</w:t>
      </w:r>
      <w:r w:rsidDel="00000000" w:rsidR="00000000" w:rsidRPr="00000000">
        <w:rPr>
          <w:rtl w:val="0"/>
        </w:rPr>
        <w:t xml:space="preserve">) with their coins.</w:t>
      </w:r>
    </w:p>
    <w:p w:rsidR="00000000" w:rsidDel="00000000" w:rsidP="00000000" w:rsidRDefault="00000000" w:rsidRPr="00000000" w14:paraId="0000013F">
      <w:pPr>
        <w:pStyle w:val="Heading3"/>
        <w:numPr>
          <w:ilvl w:val="1"/>
          <w:numId w:val="2"/>
        </w:numPr>
        <w:spacing w:after="0" w:afterAutospacing="0" w:before="0" w:beforeAutospacing="0"/>
        <w:ind w:left="2880" w:hanging="360"/>
        <w:rPr/>
      </w:pPr>
      <w:bookmarkStart w:colFirst="0" w:colLast="0" w:name="_52pcnr9kmjhc" w:id="216"/>
      <w:bookmarkEnd w:id="216"/>
      <w:r w:rsidDel="00000000" w:rsidR="00000000" w:rsidRPr="00000000">
        <w:rPr>
          <w:rtl w:val="0"/>
        </w:rPr>
        <w:t xml:space="preserve">stamp student’s passports on completion of a lesson</w:t>
        <w:br w:type="textWrapping"/>
      </w:r>
    </w:p>
    <w:p w:rsidR="00000000" w:rsidDel="00000000" w:rsidP="00000000" w:rsidRDefault="00000000" w:rsidRPr="00000000" w14:paraId="00000140">
      <w:pPr>
        <w:pStyle w:val="Heading2"/>
        <w:numPr>
          <w:ilvl w:val="1"/>
          <w:numId w:val="12"/>
        </w:numPr>
        <w:spacing w:before="0" w:beforeAutospacing="0"/>
        <w:ind w:left="1440" w:hanging="360"/>
        <w:jc w:val="both"/>
        <w:rPr>
          <w:sz w:val="32"/>
          <w:szCs w:val="32"/>
        </w:rPr>
      </w:pPr>
      <w:bookmarkStart w:colFirst="0" w:colLast="0" w:name="_xc0np5bo00uy" w:id="217"/>
      <w:bookmarkEnd w:id="217"/>
      <w:r w:rsidDel="00000000" w:rsidR="00000000" w:rsidRPr="00000000">
        <w:rPr>
          <w:sz w:val="32"/>
          <w:szCs w:val="32"/>
          <w:rtl w:val="0"/>
        </w:rPr>
        <w:t xml:space="preserve">Single sign-on</w:t>
        <w:br w:type="textWrapping"/>
      </w:r>
      <w:r w:rsidDel="00000000" w:rsidR="00000000" w:rsidRPr="00000000">
        <w:rPr>
          <w:rtl w:val="0"/>
        </w:rPr>
        <w:br w:type="textWrapping"/>
        <w:t xml:space="preserve">Need to have Google, Facebook, Clever or other Single Sign-on systems which school uses</w:t>
      </w:r>
    </w:p>
    <w:p w:rsidR="00000000" w:rsidDel="00000000" w:rsidP="00000000" w:rsidRDefault="00000000" w:rsidRPr="00000000" w14:paraId="00000141">
      <w:pPr>
        <w:pStyle w:val="Heading2"/>
        <w:numPr>
          <w:ilvl w:val="1"/>
          <w:numId w:val="12"/>
        </w:numPr>
        <w:rPr>
          <w:sz w:val="32"/>
          <w:szCs w:val="32"/>
        </w:rPr>
      </w:pPr>
      <w:bookmarkStart w:colFirst="0" w:colLast="0" w:name="_w9dotwost0m3" w:id="218"/>
      <w:bookmarkEnd w:id="218"/>
      <w:commentRangeStart w:id="8"/>
      <w:commentRangeStart w:id="9"/>
      <w:r w:rsidDel="00000000" w:rsidR="00000000" w:rsidRPr="00000000">
        <w:rPr>
          <w:sz w:val="32"/>
          <w:szCs w:val="32"/>
          <w:rtl w:val="0"/>
        </w:rPr>
        <w:t xml:space="preserve">Features for special needs kids</w:t>
      </w:r>
      <w:commentRangeEnd w:id="8"/>
      <w:r w:rsidDel="00000000" w:rsidR="00000000" w:rsidRPr="00000000">
        <w:commentReference w:id="8"/>
      </w:r>
      <w:commentRangeEnd w:id="9"/>
      <w:r w:rsidDel="00000000" w:rsidR="00000000" w:rsidRPr="00000000">
        <w:commentReference w:id="9"/>
      </w:r>
      <w:r w:rsidDel="00000000" w:rsidR="00000000" w:rsidRPr="00000000">
        <w:rPr>
          <w:sz w:val="32"/>
          <w:szCs w:val="32"/>
          <w:rtl w:val="0"/>
        </w:rPr>
        <w:br w:type="textWrapping"/>
      </w:r>
      <w:r w:rsidDel="00000000" w:rsidR="00000000" w:rsidRPr="00000000">
        <w:rPr>
          <w:rtl w:val="0"/>
        </w:rPr>
        <w:br w:type="textWrapping"/>
      </w:r>
      <w:r w:rsidDel="00000000" w:rsidR="00000000" w:rsidRPr="00000000">
        <w:rPr>
          <w:highlight w:val="white"/>
          <w:rtl w:val="0"/>
        </w:rPr>
        <w:t xml:space="preserve">Low priority. Everyone including children who are blind or deaf should be able to progress through the lesson flow. </w:t>
      </w:r>
      <w:commentRangeStart w:id="10"/>
      <w:commentRangeStart w:id="11"/>
      <w:commentRangeStart w:id="12"/>
      <w:commentRangeStart w:id="13"/>
      <w:r w:rsidDel="00000000" w:rsidR="00000000" w:rsidRPr="00000000">
        <w:rPr>
          <w:rtl w:val="0"/>
        </w:rPr>
        <w:t xml:space="preserve">We will voice-over the texts and add detailed visuals to each screen</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highlight w:val="white"/>
          <w:rtl w:val="0"/>
        </w:rPr>
        <w:t xml:space="preserve">.</w:t>
        <w:br w:type="textWrapping"/>
      </w:r>
      <w:r w:rsidDel="00000000" w:rsidR="00000000" w:rsidRPr="00000000">
        <w:rPr>
          <w:color w:val="2f5496"/>
          <w:highlight w:val="white"/>
          <w:rtl w:val="0"/>
        </w:rPr>
        <w:t xml:space="preserve">Need agency input on how to do these things for special needs kid</w:t>
      </w:r>
      <w:r w:rsidDel="00000000" w:rsidR="00000000" w:rsidRPr="00000000">
        <w:rPr>
          <w:rtl w:val="0"/>
        </w:rPr>
      </w:r>
    </w:p>
    <w:p w:rsidR="00000000" w:rsidDel="00000000" w:rsidP="00000000" w:rsidRDefault="00000000" w:rsidRPr="00000000" w14:paraId="00000142">
      <w:pPr>
        <w:pStyle w:val="Heading1"/>
        <w:keepNext w:val="1"/>
        <w:keepLines w:val="1"/>
        <w:numPr>
          <w:ilvl w:val="0"/>
          <w:numId w:val="12"/>
        </w:numPr>
        <w:spacing w:before="240" w:lineRule="auto"/>
        <w:ind w:left="720" w:hanging="360"/>
        <w:jc w:val="both"/>
        <w:rPr/>
      </w:pPr>
      <w:bookmarkStart w:colFirst="0" w:colLast="0" w:name="_lkjyu4ug8nfx" w:id="219"/>
      <w:bookmarkEnd w:id="219"/>
      <w:r w:rsidDel="00000000" w:rsidR="00000000" w:rsidRPr="00000000">
        <w:rPr>
          <w:sz w:val="36"/>
          <w:szCs w:val="36"/>
          <w:rtl w:val="0"/>
        </w:rPr>
        <w:t xml:space="preserve">Analytics</w:t>
        <w:br w:type="textWrapping"/>
      </w:r>
    </w:p>
    <w:p w:rsidR="00000000" w:rsidDel="00000000" w:rsidP="00000000" w:rsidRDefault="00000000" w:rsidRPr="00000000" w14:paraId="00000143">
      <w:pPr>
        <w:keepNext w:val="1"/>
        <w:keepLines w:val="1"/>
        <w:numPr>
          <w:ilvl w:val="1"/>
          <w:numId w:val="12"/>
        </w:numPr>
        <w:spacing w:before="0" w:lineRule="auto"/>
        <w:ind w:left="1440" w:hanging="360"/>
        <w:jc w:val="both"/>
        <w:rPr>
          <w:sz w:val="24"/>
          <w:szCs w:val="24"/>
        </w:rPr>
      </w:pPr>
      <w:bookmarkStart w:colFirst="0" w:colLast="0" w:name="_inafplrei0n9" w:id="220"/>
      <w:bookmarkEnd w:id="220"/>
      <w:r w:rsidDel="00000000" w:rsidR="00000000" w:rsidRPr="00000000">
        <w:rPr>
          <w:rtl w:val="0"/>
        </w:rPr>
        <w:t xml:space="preserve">A</w:t>
      </w:r>
      <w:r w:rsidDel="00000000" w:rsidR="00000000" w:rsidRPr="00000000">
        <w:rPr>
          <w:rtl w:val="0"/>
        </w:rPr>
        <w:t xml:space="preserve">dd monitoring tools for server and logging </w:t>
        <w:br w:type="textWrapping"/>
        <w:t xml:space="preserve">Add monitoring tools for servers and logging to achieve a more controllable and reliable production environment.</w:t>
      </w:r>
    </w:p>
    <w:p w:rsidR="00000000" w:rsidDel="00000000" w:rsidP="00000000" w:rsidRDefault="00000000" w:rsidRPr="00000000" w14:paraId="00000144">
      <w:pPr>
        <w:keepNext w:val="1"/>
        <w:keepLines w:val="1"/>
        <w:numPr>
          <w:ilvl w:val="1"/>
          <w:numId w:val="12"/>
        </w:numPr>
        <w:spacing w:before="0" w:lineRule="auto"/>
        <w:ind w:left="1440" w:hanging="360"/>
        <w:jc w:val="both"/>
        <w:rPr>
          <w:sz w:val="24"/>
          <w:szCs w:val="24"/>
        </w:rPr>
      </w:pPr>
      <w:bookmarkStart w:colFirst="0" w:colLast="0" w:name="_k4fziukmwn0" w:id="221"/>
      <w:bookmarkEnd w:id="221"/>
      <w:r w:rsidDel="00000000" w:rsidR="00000000" w:rsidRPr="00000000">
        <w:rPr>
          <w:rtl w:val="0"/>
        </w:rPr>
        <w:t xml:space="preserve">Capture User Activity</w:t>
        <w:br w:type="textWrapping"/>
        <w:t xml:space="preserve">To capture all the user activities from clicking, navigation, time spent on each screen, etc.</w:t>
      </w:r>
    </w:p>
    <w:p w:rsidR="00000000" w:rsidDel="00000000" w:rsidP="00000000" w:rsidRDefault="00000000" w:rsidRPr="00000000" w14:paraId="00000145">
      <w:pPr>
        <w:keepNext w:val="1"/>
        <w:keepLines w:val="1"/>
        <w:numPr>
          <w:ilvl w:val="1"/>
          <w:numId w:val="12"/>
        </w:numPr>
        <w:spacing w:after="0" w:afterAutospacing="0" w:before="0" w:lineRule="auto"/>
        <w:ind w:left="1440" w:hanging="360"/>
        <w:jc w:val="both"/>
        <w:rPr>
          <w:sz w:val="24"/>
          <w:szCs w:val="24"/>
        </w:rPr>
      </w:pPr>
      <w:bookmarkStart w:colFirst="0" w:colLast="0" w:name="_g3nj44try1aa" w:id="222"/>
      <w:bookmarkEnd w:id="222"/>
      <w:r w:rsidDel="00000000" w:rsidR="00000000" w:rsidRPr="00000000">
        <w:rPr>
          <w:rtl w:val="0"/>
        </w:rPr>
        <w:t xml:space="preserve">User Engagement with the app</w:t>
        <w:br w:type="textWrapping"/>
        <w:t xml:space="preserve">To provide the visualization data of overall app system on the basis of how many users logged in to the system how much time they spend on the apps on a timeline fashion.</w:t>
        <w:br w:type="textWrapping"/>
      </w:r>
    </w:p>
    <w:p w:rsidR="00000000" w:rsidDel="00000000" w:rsidP="00000000" w:rsidRDefault="00000000" w:rsidRPr="00000000" w14:paraId="00000146">
      <w:pPr>
        <w:pStyle w:val="Heading1"/>
        <w:keepNext w:val="1"/>
        <w:keepLines w:val="1"/>
        <w:numPr>
          <w:ilvl w:val="0"/>
          <w:numId w:val="12"/>
        </w:numPr>
        <w:spacing w:after="0" w:afterAutospacing="0" w:before="0" w:beforeAutospacing="0" w:lineRule="auto"/>
        <w:ind w:left="720" w:hanging="360"/>
        <w:jc w:val="both"/>
        <w:rPr/>
      </w:pPr>
      <w:bookmarkStart w:colFirst="0" w:colLast="0" w:name="_1rj2zpcu2gwu" w:id="223"/>
      <w:bookmarkEnd w:id="223"/>
      <w:r w:rsidDel="00000000" w:rsidR="00000000" w:rsidRPr="00000000">
        <w:rPr>
          <w:sz w:val="36"/>
          <w:szCs w:val="36"/>
          <w:rtl w:val="0"/>
        </w:rPr>
        <w:t xml:space="preserve">Deliverables</w:t>
        <w:br w:type="textWrapping"/>
      </w:r>
    </w:p>
    <w:p w:rsidR="00000000" w:rsidDel="00000000" w:rsidP="00000000" w:rsidRDefault="00000000" w:rsidRPr="00000000" w14:paraId="00000147">
      <w:pPr>
        <w:keepNext w:val="1"/>
        <w:keepLines w:val="1"/>
        <w:numPr>
          <w:ilvl w:val="1"/>
          <w:numId w:val="12"/>
        </w:numPr>
        <w:spacing w:after="0" w:afterAutospacing="0" w:before="0" w:beforeAutospacing="0" w:lineRule="auto"/>
        <w:ind w:left="1440" w:hanging="360"/>
        <w:jc w:val="both"/>
        <w:rPr>
          <w:sz w:val="24"/>
          <w:szCs w:val="24"/>
        </w:rPr>
      </w:pPr>
      <w:bookmarkStart w:colFirst="0" w:colLast="0" w:name="_m48fmuao0lx5" w:id="224"/>
      <w:bookmarkEnd w:id="224"/>
      <w:r w:rsidDel="00000000" w:rsidR="00000000" w:rsidRPr="00000000">
        <w:rPr>
          <w:rtl w:val="0"/>
        </w:rPr>
        <w:t xml:space="preserve">Performance testing plan and  User acceptance testing</w:t>
        <w:br w:type="textWrapping"/>
        <w:t xml:space="preserve">The agency shall prepare or update a User Acceptance Test (UAT) plan and test scenarios/scripts for users to follow during the initial structured portion of the UAT (following structured testing, the users are encouraged to conduct their own free-form testing). The Agency shall provide the draft version of all documentation, including the Requirements Traceability Matrix (RTM), which shall be delivered with the final product at the time of the initiation of the UAT period. The RTM shall clearly link the new and/or changed requirements to where and how they have been implemented in the system, to assist the users during testing.</w:t>
      </w:r>
    </w:p>
    <w:p w:rsidR="00000000" w:rsidDel="00000000" w:rsidP="00000000" w:rsidRDefault="00000000" w:rsidRPr="00000000" w14:paraId="00000148">
      <w:pPr>
        <w:keepNext w:val="1"/>
        <w:keepLines w:val="1"/>
        <w:numPr>
          <w:ilvl w:val="1"/>
          <w:numId w:val="12"/>
        </w:numPr>
        <w:spacing w:after="0" w:afterAutospacing="0" w:before="0" w:beforeAutospacing="0" w:lineRule="auto"/>
        <w:ind w:left="1440" w:hanging="360"/>
        <w:jc w:val="both"/>
        <w:rPr>
          <w:sz w:val="24"/>
          <w:szCs w:val="24"/>
        </w:rPr>
      </w:pPr>
      <w:bookmarkStart w:colFirst="0" w:colLast="0" w:name="_1xr38wridfl0" w:id="225"/>
      <w:bookmarkEnd w:id="225"/>
      <w:r w:rsidDel="00000000" w:rsidR="00000000" w:rsidRPr="00000000">
        <w:rPr>
          <w:highlight w:val="white"/>
          <w:rtl w:val="0"/>
        </w:rPr>
        <w:t xml:space="preserve">Need to have some alerts on issues that happened on the application. The alerts can be sent by emails and should include related logs (Exemple: “User X experienced a loading time over 30 seconds”)</w:t>
      </w:r>
    </w:p>
    <w:p w:rsidR="00000000" w:rsidDel="00000000" w:rsidP="00000000" w:rsidRDefault="00000000" w:rsidRPr="00000000" w14:paraId="00000149">
      <w:pPr>
        <w:keepNext w:val="1"/>
        <w:keepLines w:val="1"/>
        <w:numPr>
          <w:ilvl w:val="1"/>
          <w:numId w:val="12"/>
        </w:numPr>
        <w:spacing w:after="0" w:afterAutospacing="0" w:before="0" w:beforeAutospacing="0" w:lineRule="auto"/>
        <w:ind w:left="1440" w:hanging="360"/>
        <w:jc w:val="both"/>
        <w:rPr>
          <w:sz w:val="24"/>
          <w:szCs w:val="24"/>
        </w:rPr>
      </w:pPr>
      <w:bookmarkStart w:colFirst="0" w:colLast="0" w:name="_sxzebggio6st" w:id="226"/>
      <w:bookmarkEnd w:id="226"/>
      <w:r w:rsidDel="00000000" w:rsidR="00000000" w:rsidRPr="00000000">
        <w:rPr>
          <w:highlight w:val="white"/>
          <w:rtl w:val="0"/>
        </w:rPr>
        <w:t xml:space="preserve">Prepare a CICD pipeline to increase the development productivity</w:t>
      </w:r>
    </w:p>
    <w:p w:rsidR="00000000" w:rsidDel="00000000" w:rsidP="00000000" w:rsidRDefault="00000000" w:rsidRPr="00000000" w14:paraId="0000014A">
      <w:pPr>
        <w:keepNext w:val="1"/>
        <w:keepLines w:val="1"/>
        <w:numPr>
          <w:ilvl w:val="1"/>
          <w:numId w:val="12"/>
        </w:numPr>
        <w:spacing w:after="0" w:afterAutospacing="0" w:before="0" w:beforeAutospacing="0" w:lineRule="auto"/>
        <w:ind w:left="1440" w:hanging="360"/>
        <w:jc w:val="both"/>
        <w:rPr>
          <w:sz w:val="24"/>
          <w:szCs w:val="24"/>
        </w:rPr>
      </w:pPr>
      <w:bookmarkStart w:colFirst="0" w:colLast="0" w:name="_qko758haaiig" w:id="227"/>
      <w:bookmarkEnd w:id="227"/>
      <w:r w:rsidDel="00000000" w:rsidR="00000000" w:rsidRPr="00000000">
        <w:rPr>
          <w:rtl w:val="0"/>
        </w:rPr>
        <w:t xml:space="preserve">As we wish to follow closely the development to make sure it complies with what we are willing, we would appreciate an agile approach or something similar.</w:t>
      </w:r>
    </w:p>
    <w:p w:rsidR="00000000" w:rsidDel="00000000" w:rsidP="00000000" w:rsidRDefault="00000000" w:rsidRPr="00000000" w14:paraId="0000014B">
      <w:pPr>
        <w:keepNext w:val="1"/>
        <w:keepLines w:val="1"/>
        <w:numPr>
          <w:ilvl w:val="1"/>
          <w:numId w:val="12"/>
        </w:numPr>
        <w:spacing w:after="0" w:afterAutospacing="0" w:before="0" w:beforeAutospacing="0" w:lineRule="auto"/>
        <w:ind w:left="1440" w:hanging="360"/>
        <w:jc w:val="both"/>
        <w:rPr>
          <w:sz w:val="24"/>
          <w:szCs w:val="24"/>
        </w:rPr>
      </w:pPr>
      <w:bookmarkStart w:colFirst="0" w:colLast="0" w:name="_n19hkctnzgp3" w:id="228"/>
      <w:bookmarkEnd w:id="228"/>
      <w:r w:rsidDel="00000000" w:rsidR="00000000" w:rsidRPr="00000000">
        <w:rPr>
          <w:rtl w:val="0"/>
        </w:rPr>
        <w:t xml:space="preserve">Coverage report and test cases should be there to minimize the testing effort on adding a new feature</w:t>
      </w:r>
    </w:p>
    <w:p w:rsidR="00000000" w:rsidDel="00000000" w:rsidP="00000000" w:rsidRDefault="00000000" w:rsidRPr="00000000" w14:paraId="0000014C">
      <w:pPr>
        <w:keepNext w:val="1"/>
        <w:keepLines w:val="1"/>
        <w:numPr>
          <w:ilvl w:val="1"/>
          <w:numId w:val="12"/>
        </w:numPr>
        <w:spacing w:after="0" w:afterAutospacing="0" w:before="0" w:beforeAutospacing="0" w:lineRule="auto"/>
        <w:ind w:left="1440" w:hanging="360"/>
        <w:jc w:val="both"/>
        <w:rPr>
          <w:sz w:val="24"/>
          <w:szCs w:val="24"/>
        </w:rPr>
      </w:pPr>
      <w:bookmarkStart w:colFirst="0" w:colLast="0" w:name="_8zvcn8l4ihcr" w:id="229"/>
      <w:bookmarkEnd w:id="229"/>
      <w:r w:rsidDel="00000000" w:rsidR="00000000" w:rsidRPr="00000000">
        <w:rPr>
          <w:rtl w:val="0"/>
        </w:rPr>
        <w:t xml:space="preserve">Proper git commit in order to ensure that any feature can be rolled backup in case some error occurred</w:t>
      </w:r>
    </w:p>
    <w:p w:rsidR="00000000" w:rsidDel="00000000" w:rsidP="00000000" w:rsidRDefault="00000000" w:rsidRPr="00000000" w14:paraId="0000014D">
      <w:pPr>
        <w:keepNext w:val="1"/>
        <w:keepLines w:val="1"/>
        <w:numPr>
          <w:ilvl w:val="1"/>
          <w:numId w:val="12"/>
        </w:numPr>
        <w:spacing w:after="0" w:afterAutospacing="0" w:before="0" w:beforeAutospacing="0" w:lineRule="auto"/>
        <w:ind w:left="1440" w:hanging="360"/>
        <w:jc w:val="both"/>
        <w:rPr>
          <w:sz w:val="24"/>
          <w:szCs w:val="24"/>
        </w:rPr>
      </w:pPr>
      <w:bookmarkStart w:colFirst="0" w:colLast="0" w:name="_474gpxl5hhk" w:id="230"/>
      <w:bookmarkEnd w:id="230"/>
      <w:r w:rsidDel="00000000" w:rsidR="00000000" w:rsidRPr="00000000">
        <w:rPr>
          <w:rtl w:val="0"/>
        </w:rPr>
        <w:t xml:space="preserve">API documentation in proper format using swagger or any other automated api documentation generator</w:t>
      </w:r>
    </w:p>
    <w:p w:rsidR="00000000" w:rsidDel="00000000" w:rsidP="00000000" w:rsidRDefault="00000000" w:rsidRPr="00000000" w14:paraId="0000014E">
      <w:pPr>
        <w:keepNext w:val="1"/>
        <w:keepLines w:val="1"/>
        <w:numPr>
          <w:ilvl w:val="1"/>
          <w:numId w:val="12"/>
        </w:numPr>
        <w:spacing w:after="0" w:afterAutospacing="0" w:before="0" w:beforeAutospacing="0" w:lineRule="auto"/>
        <w:ind w:left="1440" w:hanging="360"/>
        <w:jc w:val="both"/>
        <w:rPr>
          <w:sz w:val="24"/>
          <w:szCs w:val="24"/>
        </w:rPr>
      </w:pPr>
      <w:bookmarkStart w:colFirst="0" w:colLast="0" w:name="_5o1yczj9ds0z" w:id="231"/>
      <w:bookmarkEnd w:id="231"/>
      <w:r w:rsidDel="00000000" w:rsidR="00000000" w:rsidRPr="00000000">
        <w:rPr>
          <w:rtl w:val="0"/>
        </w:rPr>
        <w:t xml:space="preserve">Use of sonar scanner or any other code smell software(opensource)</w:t>
      </w:r>
    </w:p>
    <w:p w:rsidR="00000000" w:rsidDel="00000000" w:rsidP="00000000" w:rsidRDefault="00000000" w:rsidRPr="00000000" w14:paraId="0000014F">
      <w:pPr>
        <w:keepNext w:val="1"/>
        <w:keepLines w:val="1"/>
        <w:numPr>
          <w:ilvl w:val="1"/>
          <w:numId w:val="12"/>
        </w:numPr>
        <w:spacing w:after="0" w:afterAutospacing="0" w:before="0" w:beforeAutospacing="0" w:lineRule="auto"/>
        <w:ind w:left="1440" w:hanging="360"/>
        <w:jc w:val="both"/>
        <w:rPr>
          <w:sz w:val="24"/>
          <w:szCs w:val="24"/>
        </w:rPr>
      </w:pPr>
      <w:bookmarkStart w:colFirst="0" w:colLast="0" w:name="_7cinbxt9nd14" w:id="232"/>
      <w:bookmarkEnd w:id="232"/>
      <w:r w:rsidDel="00000000" w:rsidR="00000000" w:rsidRPr="00000000">
        <w:rPr>
          <w:rtl w:val="0"/>
        </w:rPr>
        <w:t xml:space="preserve">Use Upto date libraries and avoid the use of depreciated one</w:t>
      </w:r>
    </w:p>
    <w:p w:rsidR="00000000" w:rsidDel="00000000" w:rsidP="00000000" w:rsidRDefault="00000000" w:rsidRPr="00000000" w14:paraId="00000150">
      <w:pPr>
        <w:keepNext w:val="1"/>
        <w:keepLines w:val="1"/>
        <w:numPr>
          <w:ilvl w:val="1"/>
          <w:numId w:val="12"/>
        </w:numPr>
        <w:spacing w:after="0" w:afterAutospacing="0" w:before="0" w:beforeAutospacing="0" w:lineRule="auto"/>
        <w:ind w:left="1440" w:hanging="360"/>
        <w:jc w:val="both"/>
        <w:rPr>
          <w:sz w:val="24"/>
          <w:szCs w:val="24"/>
        </w:rPr>
      </w:pPr>
      <w:bookmarkStart w:colFirst="0" w:colLast="0" w:name="_31k2k9xsjnbe" w:id="233"/>
      <w:bookmarkEnd w:id="233"/>
      <w:r w:rsidDel="00000000" w:rsidR="00000000" w:rsidRPr="00000000">
        <w:rPr>
          <w:rtl w:val="0"/>
        </w:rPr>
        <w:t xml:space="preserve">Acceptance Criteria:</w:t>
      </w:r>
    </w:p>
    <w:p w:rsidR="00000000" w:rsidDel="00000000" w:rsidP="00000000" w:rsidRDefault="00000000" w:rsidRPr="00000000" w14:paraId="00000151">
      <w:pPr>
        <w:keepNext w:val="1"/>
        <w:keepLines w:val="1"/>
        <w:numPr>
          <w:ilvl w:val="2"/>
          <w:numId w:val="12"/>
        </w:numPr>
        <w:spacing w:after="0" w:afterAutospacing="0" w:before="0" w:beforeAutospacing="0" w:lineRule="auto"/>
        <w:ind w:left="2160" w:hanging="360"/>
        <w:jc w:val="both"/>
        <w:rPr/>
      </w:pPr>
      <w:bookmarkStart w:colFirst="0" w:colLast="0" w:name="_n4ovlhcayfzj" w:id="234"/>
      <w:bookmarkEnd w:id="234"/>
      <w:r w:rsidDel="00000000" w:rsidR="00000000" w:rsidRPr="00000000">
        <w:rPr>
          <w:rtl w:val="0"/>
        </w:rPr>
        <w:t xml:space="preserve">This app must be able to support up to 300,000 concurrent students (750 schools at 400 students avg in CA).</w:t>
      </w:r>
    </w:p>
    <w:p w:rsidR="00000000" w:rsidDel="00000000" w:rsidP="00000000" w:rsidRDefault="00000000" w:rsidRPr="00000000" w14:paraId="00000152">
      <w:pPr>
        <w:keepNext w:val="1"/>
        <w:keepLines w:val="1"/>
        <w:numPr>
          <w:ilvl w:val="2"/>
          <w:numId w:val="12"/>
        </w:numPr>
        <w:spacing w:before="0" w:beforeAutospacing="0" w:lineRule="auto"/>
        <w:ind w:left="2160" w:hanging="360"/>
        <w:jc w:val="both"/>
        <w:rPr>
          <w:highlight w:val="yellow"/>
        </w:rPr>
      </w:pPr>
      <w:bookmarkStart w:colFirst="0" w:colLast="0" w:name="_6kne7sdcu92b" w:id="235"/>
      <w:bookmarkEnd w:id="235"/>
      <w:r w:rsidDel="00000000" w:rsidR="00000000" w:rsidRPr="00000000">
        <w:rPr>
          <w:highlight w:val="yellow"/>
          <w:rtl w:val="0"/>
        </w:rPr>
        <w:t xml:space="preserve">Loading need to be optimized so loading time is no longer than 8 seconds</w:t>
      </w:r>
    </w:p>
    <w:p w:rsidR="00000000" w:rsidDel="00000000" w:rsidP="00000000" w:rsidRDefault="00000000" w:rsidRPr="00000000" w14:paraId="00000153">
      <w:pPr>
        <w:numPr>
          <w:ilvl w:val="2"/>
          <w:numId w:val="12"/>
        </w:numPr>
        <w:ind w:left="2160" w:hanging="360"/>
        <w:jc w:val="both"/>
        <w:rPr/>
      </w:pPr>
      <w:r w:rsidDel="00000000" w:rsidR="00000000" w:rsidRPr="00000000">
        <w:rPr>
          <w:rtl w:val="0"/>
        </w:rPr>
        <w:t xml:space="preserve">List of Supported Browser</w:t>
      </w:r>
    </w:p>
    <w:p w:rsidR="00000000" w:rsidDel="00000000" w:rsidP="00000000" w:rsidRDefault="00000000" w:rsidRPr="00000000" w14:paraId="00000154">
      <w:pPr>
        <w:numPr>
          <w:ilvl w:val="3"/>
          <w:numId w:val="12"/>
        </w:numPr>
        <w:ind w:left="2880" w:hanging="360"/>
        <w:jc w:val="both"/>
        <w:rPr/>
      </w:pPr>
      <w:r w:rsidDel="00000000" w:rsidR="00000000" w:rsidRPr="00000000">
        <w:rPr>
          <w:rtl w:val="0"/>
        </w:rPr>
        <w:t xml:space="preserve">Chrome</w:t>
      </w:r>
    </w:p>
    <w:p w:rsidR="00000000" w:rsidDel="00000000" w:rsidP="00000000" w:rsidRDefault="00000000" w:rsidRPr="00000000" w14:paraId="00000155">
      <w:pPr>
        <w:numPr>
          <w:ilvl w:val="3"/>
          <w:numId w:val="12"/>
        </w:numPr>
        <w:ind w:left="2880" w:hanging="360"/>
        <w:jc w:val="both"/>
        <w:rPr/>
      </w:pPr>
      <w:r w:rsidDel="00000000" w:rsidR="00000000" w:rsidRPr="00000000">
        <w:rPr>
          <w:rtl w:val="0"/>
        </w:rPr>
        <w:t xml:space="preserve">Safari</w:t>
      </w:r>
    </w:p>
    <w:p w:rsidR="00000000" w:rsidDel="00000000" w:rsidP="00000000" w:rsidRDefault="00000000" w:rsidRPr="00000000" w14:paraId="00000156">
      <w:pPr>
        <w:numPr>
          <w:ilvl w:val="3"/>
          <w:numId w:val="12"/>
        </w:numPr>
        <w:ind w:left="2880" w:hanging="360"/>
        <w:jc w:val="both"/>
        <w:rPr/>
      </w:pPr>
      <w:r w:rsidDel="00000000" w:rsidR="00000000" w:rsidRPr="00000000">
        <w:rPr>
          <w:rtl w:val="0"/>
        </w:rPr>
        <w:t xml:space="preserve">Firefox</w:t>
      </w:r>
      <w:r w:rsidDel="00000000" w:rsidR="00000000" w:rsidRPr="00000000">
        <w:rPr>
          <w:rtl w:val="0"/>
        </w:rPr>
      </w:r>
    </w:p>
    <w:p w:rsidR="00000000" w:rsidDel="00000000" w:rsidP="00000000" w:rsidRDefault="00000000" w:rsidRPr="00000000" w14:paraId="00000157">
      <w:pPr>
        <w:pStyle w:val="Heading1"/>
        <w:numPr>
          <w:ilvl w:val="0"/>
          <w:numId w:val="12"/>
        </w:numPr>
        <w:ind w:left="720" w:hanging="360"/>
        <w:rPr/>
      </w:pPr>
      <w:bookmarkStart w:colFirst="0" w:colLast="0" w:name="_30j0zll" w:id="236"/>
      <w:bookmarkEnd w:id="236"/>
      <w:r w:rsidDel="00000000" w:rsidR="00000000" w:rsidRPr="00000000">
        <w:rPr>
          <w:sz w:val="36"/>
          <w:szCs w:val="36"/>
          <w:rtl w:val="0"/>
        </w:rPr>
        <w:t xml:space="preserve">Release</w:t>
        <w:br w:type="textWrapping"/>
      </w:r>
      <w:r w:rsidDel="00000000" w:rsidR="00000000" w:rsidRPr="00000000">
        <w:rPr>
          <w:rtl w:val="0"/>
        </w:rPr>
        <w:br w:type="textWrapping"/>
        <w:t xml:space="preserve">Milestone schedule</w:t>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6045"/>
        <w:gridCol w:w="1215"/>
        <w:gridCol w:w="1335"/>
        <w:tblGridChange w:id="0">
          <w:tblGrid>
            <w:gridCol w:w="1200"/>
            <w:gridCol w:w="6045"/>
            <w:gridCol w:w="1215"/>
            <w:gridCol w:w="1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58">
            <w:pPr>
              <w:widowControl w:val="0"/>
              <w:jc w:val="both"/>
              <w:rPr/>
            </w:pPr>
            <w:r w:rsidDel="00000000" w:rsidR="00000000" w:rsidRPr="00000000">
              <w:rPr>
                <w:rtl w:val="0"/>
              </w:rPr>
              <w:t xml:space="preserve">PHASE 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9">
            <w:pPr>
              <w:widowControl w:val="0"/>
              <w:jc w:val="both"/>
              <w:rPr/>
            </w:pPr>
            <w:r w:rsidDel="00000000" w:rsidR="00000000" w:rsidRPr="00000000">
              <w:rPr>
                <w:rtl w:val="0"/>
              </w:rPr>
              <w:t xml:space="preserve">Comments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jc w:val="both"/>
              <w:rPr/>
            </w:pPr>
            <w:r w:rsidDel="00000000" w:rsidR="00000000" w:rsidRPr="00000000">
              <w:rPr>
                <w:rtl w:val="0"/>
              </w:rPr>
              <w:t xml:space="preserve">Price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B">
            <w:pPr>
              <w:widowControl w:val="0"/>
              <w:jc w:val="both"/>
              <w:rPr/>
            </w:pPr>
            <w:r w:rsidDel="00000000" w:rsidR="00000000" w:rsidRPr="00000000">
              <w:rPr>
                <w:rtl w:val="0"/>
              </w:rPr>
              <w:t xml:space="preserve">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numPr>
                <w:ilvl w:val="0"/>
                <w:numId w:val="1"/>
              </w:numPr>
              <w:ind w:left="720" w:hanging="360"/>
              <w:jc w:val="both"/>
              <w:rPr>
                <w:rFonts w:ascii="Calibri" w:cs="Calibri" w:eastAsia="Calibri" w:hAnsi="Calibri"/>
              </w:rPr>
            </w:pPr>
            <w:r w:rsidDel="00000000" w:rsidR="00000000" w:rsidRPr="00000000">
              <w:rPr>
                <w:rtl w:val="0"/>
              </w:rPr>
              <w:t xml:space="preserve">CMS</w:t>
            </w:r>
          </w:p>
          <w:p w:rsidR="00000000" w:rsidDel="00000000" w:rsidP="00000000" w:rsidRDefault="00000000" w:rsidRPr="00000000" w14:paraId="0000015E">
            <w:pPr>
              <w:numPr>
                <w:ilvl w:val="0"/>
                <w:numId w:val="1"/>
              </w:numPr>
              <w:ind w:left="720" w:hanging="360"/>
              <w:jc w:val="both"/>
              <w:rPr>
                <w:rFonts w:ascii="Calibri" w:cs="Calibri" w:eastAsia="Calibri" w:hAnsi="Calibri"/>
              </w:rPr>
            </w:pPr>
            <w:r w:rsidDel="00000000" w:rsidR="00000000" w:rsidRPr="00000000">
              <w:rPr>
                <w:rtl w:val="0"/>
              </w:rPr>
              <w:t xml:space="preserve">Teacher Dashboard</w:t>
            </w:r>
          </w:p>
          <w:p w:rsidR="00000000" w:rsidDel="00000000" w:rsidP="00000000" w:rsidRDefault="00000000" w:rsidRPr="00000000" w14:paraId="0000015F">
            <w:pPr>
              <w:numPr>
                <w:ilvl w:val="0"/>
                <w:numId w:val="1"/>
              </w:numPr>
              <w:ind w:left="720" w:hanging="360"/>
              <w:jc w:val="both"/>
              <w:rPr>
                <w:rFonts w:ascii="Calibri" w:cs="Calibri" w:eastAsia="Calibri" w:hAnsi="Calibri"/>
              </w:rPr>
            </w:pPr>
            <w:r w:rsidDel="00000000" w:rsidR="00000000" w:rsidRPr="00000000">
              <w:rPr>
                <w:rtl w:val="0"/>
              </w:rPr>
              <w:t xml:space="preserve">Gamification in the student portal</w:t>
            </w:r>
          </w:p>
          <w:p w:rsidR="00000000" w:rsidDel="00000000" w:rsidP="00000000" w:rsidRDefault="00000000" w:rsidRPr="00000000" w14:paraId="00000160">
            <w:pPr>
              <w:numPr>
                <w:ilvl w:val="0"/>
                <w:numId w:val="1"/>
              </w:numPr>
              <w:ind w:left="720" w:hanging="360"/>
              <w:jc w:val="both"/>
              <w:rPr>
                <w:rFonts w:ascii="Calibri" w:cs="Calibri" w:eastAsia="Calibri" w:hAnsi="Calibri"/>
              </w:rPr>
            </w:pPr>
            <w:r w:rsidDel="00000000" w:rsidR="00000000" w:rsidRPr="00000000">
              <w:rPr>
                <w:rtl w:val="0"/>
              </w:rPr>
              <w:t xml:space="preserve">Reward systems</w:t>
            </w:r>
          </w:p>
          <w:p w:rsidR="00000000" w:rsidDel="00000000" w:rsidP="00000000" w:rsidRDefault="00000000" w:rsidRPr="00000000" w14:paraId="00000161">
            <w:pPr>
              <w:numPr>
                <w:ilvl w:val="0"/>
                <w:numId w:val="1"/>
              </w:numPr>
              <w:ind w:left="720" w:hanging="360"/>
              <w:jc w:val="both"/>
              <w:rPr>
                <w:rFonts w:ascii="Calibri" w:cs="Calibri" w:eastAsia="Calibri" w:hAnsi="Calibri"/>
              </w:rPr>
            </w:pPr>
            <w:r w:rsidDel="00000000" w:rsidR="00000000" w:rsidRPr="00000000">
              <w:rPr>
                <w:rtl w:val="0"/>
              </w:rPr>
              <w:t xml:space="preserve">Learning objectives</w:t>
            </w:r>
          </w:p>
          <w:p w:rsidR="00000000" w:rsidDel="00000000" w:rsidP="00000000" w:rsidRDefault="00000000" w:rsidRPr="00000000" w14:paraId="00000162">
            <w:pPr>
              <w:numPr>
                <w:ilvl w:val="0"/>
                <w:numId w:val="1"/>
              </w:numPr>
              <w:ind w:left="720" w:hanging="360"/>
              <w:jc w:val="both"/>
              <w:rPr>
                <w:rFonts w:ascii="Calibri" w:cs="Calibri" w:eastAsia="Calibri" w:hAnsi="Calibri"/>
              </w:rPr>
            </w:pPr>
            <w:r w:rsidDel="00000000" w:rsidR="00000000" w:rsidRPr="00000000">
              <w:rPr>
                <w:rtl w:val="0"/>
              </w:rPr>
              <w:t xml:space="preserve">Print recipes</w:t>
            </w:r>
          </w:p>
          <w:p w:rsidR="00000000" w:rsidDel="00000000" w:rsidP="00000000" w:rsidRDefault="00000000" w:rsidRPr="00000000" w14:paraId="00000163">
            <w:pPr>
              <w:numPr>
                <w:ilvl w:val="0"/>
                <w:numId w:val="1"/>
              </w:numPr>
              <w:ind w:left="720" w:hanging="360"/>
              <w:jc w:val="both"/>
              <w:rPr>
                <w:rFonts w:ascii="Calibri" w:cs="Calibri" w:eastAsia="Calibri" w:hAnsi="Calibri"/>
              </w:rPr>
            </w:pPr>
            <w:r w:rsidDel="00000000" w:rsidR="00000000" w:rsidRPr="00000000">
              <w:rPr>
                <w:rtl w:val="0"/>
              </w:rPr>
              <w:t xml:space="preserve">Features for special-needs kids</w:t>
            </w:r>
          </w:p>
          <w:p w:rsidR="00000000" w:rsidDel="00000000" w:rsidP="00000000" w:rsidRDefault="00000000" w:rsidRPr="00000000" w14:paraId="00000164">
            <w:pPr>
              <w:numPr>
                <w:ilvl w:val="0"/>
                <w:numId w:val="1"/>
              </w:numPr>
              <w:ind w:left="720" w:hanging="360"/>
              <w:jc w:val="both"/>
              <w:rPr>
                <w:rFonts w:ascii="Calibri" w:cs="Calibri" w:eastAsia="Calibri" w:hAnsi="Calibri"/>
              </w:rPr>
            </w:pPr>
            <w:r w:rsidDel="00000000" w:rsidR="00000000" w:rsidRPr="00000000">
              <w:rPr>
                <w:rtl w:val="0"/>
              </w:rPr>
              <w:t xml:space="preserve">Single sign-on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both"/>
              <w:rPr/>
            </w:pPr>
            <w:r w:rsidDel="00000000" w:rsidR="00000000" w:rsidRPr="00000000">
              <w:rPr>
                <w:rtl w:val="0"/>
              </w:rPr>
              <w:t xml:space="preserve">March 1 - 2020</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numPr>
                <w:ilvl w:val="0"/>
                <w:numId w:val="7"/>
              </w:numPr>
              <w:ind w:left="720" w:hanging="360"/>
              <w:jc w:val="both"/>
              <w:rPr>
                <w:u w:val="none"/>
              </w:rPr>
            </w:pPr>
            <w:del w:author="Layla Sabourian" w:id="0" w:date="2020-01-04T15:16:53Z">
              <w:commentRangeStart w:id="14"/>
              <w:r w:rsidDel="00000000" w:rsidR="00000000" w:rsidRPr="00000000">
                <w:rPr>
                  <w:rtl w:val="0"/>
                </w:rPr>
                <w:delText xml:space="preserve">Parents Dashboard</w:delText>
              </w:r>
            </w:del>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69">
            <w:pPr>
              <w:numPr>
                <w:ilvl w:val="0"/>
                <w:numId w:val="7"/>
              </w:numPr>
              <w:ind w:left="720" w:hanging="360"/>
              <w:jc w:val="both"/>
              <w:rPr>
                <w:u w:val="none"/>
              </w:rPr>
            </w:pPr>
            <w:r w:rsidDel="00000000" w:rsidR="00000000" w:rsidRPr="00000000">
              <w:rPr>
                <w:rtl w:val="0"/>
              </w:rPr>
              <w:t xml:space="preserve">Principal dashboard</w:t>
            </w:r>
          </w:p>
          <w:p w:rsidR="00000000" w:rsidDel="00000000" w:rsidP="00000000" w:rsidRDefault="00000000" w:rsidRPr="00000000" w14:paraId="0000016A">
            <w:pPr>
              <w:numPr>
                <w:ilvl w:val="0"/>
                <w:numId w:val="7"/>
              </w:numPr>
              <w:ind w:left="720" w:hanging="360"/>
              <w:jc w:val="both"/>
              <w:rPr>
                <w:u w:val="none"/>
              </w:rPr>
            </w:pPr>
            <w:r w:rsidDel="00000000" w:rsidR="00000000" w:rsidRPr="00000000">
              <w:rPr>
                <w:rtl w:val="0"/>
              </w:rPr>
              <w:t xml:space="preserve">Realtime messaging between parents and teachers</w:t>
            </w:r>
          </w:p>
          <w:p w:rsidR="00000000" w:rsidDel="00000000" w:rsidP="00000000" w:rsidRDefault="00000000" w:rsidRPr="00000000" w14:paraId="0000016B">
            <w:pPr>
              <w:numPr>
                <w:ilvl w:val="0"/>
                <w:numId w:val="7"/>
              </w:numPr>
              <w:ind w:left="720" w:hanging="360"/>
              <w:jc w:val="both"/>
              <w:rPr>
                <w:u w:val="none"/>
              </w:rPr>
            </w:pPr>
            <w:r w:rsidDel="00000000" w:rsidR="00000000" w:rsidRPr="00000000">
              <w:rPr>
                <w:rtl w:val="0"/>
              </w:rPr>
              <w:t xml:space="preserve">Easy Ordering (perhaps using </w:t>
            </w:r>
            <w:hyperlink r:id="rId19">
              <w:r w:rsidDel="00000000" w:rsidR="00000000" w:rsidRPr="00000000">
                <w:rPr>
                  <w:color w:val="1155cc"/>
                  <w:u w:val="single"/>
                  <w:rtl w:val="0"/>
                </w:rPr>
                <w:t xml:space="preserve">chicory.co</w:t>
              </w:r>
            </w:hyperlink>
            <w:r w:rsidDel="00000000" w:rsidR="00000000" w:rsidRPr="00000000">
              <w:rPr>
                <w:rtl w:val="0"/>
              </w:rPr>
              <w:t xml:space="preserve"> used by recipe websites such as </w:t>
            </w:r>
            <w:hyperlink r:id="rId20">
              <w:r w:rsidDel="00000000" w:rsidR="00000000" w:rsidRPr="00000000">
                <w:rPr>
                  <w:color w:val="1155cc"/>
                  <w:u w:val="single"/>
                  <w:rtl w:val="0"/>
                </w:rPr>
                <w:t xml:space="preserve">delish.com</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both"/>
              <w:rPr/>
            </w:pPr>
            <w:r w:rsidDel="00000000" w:rsidR="00000000" w:rsidRPr="00000000">
              <w:rPr>
                <w:rtl w:val="0"/>
              </w:rPr>
            </w:r>
          </w:p>
        </w:tc>
      </w:tr>
    </w:tbl>
    <w:p w:rsidR="00000000" w:rsidDel="00000000" w:rsidP="00000000" w:rsidRDefault="00000000" w:rsidRPr="00000000" w14:paraId="0000016E">
      <w:pPr>
        <w:spacing w:after="23" w:lineRule="auto"/>
        <w:jc w:val="both"/>
        <w:rPr/>
      </w:pPr>
      <w:r w:rsidDel="00000000" w:rsidR="00000000" w:rsidRPr="00000000">
        <w:rPr>
          <w:rtl w:val="0"/>
        </w:rPr>
      </w:r>
    </w:p>
    <w:p w:rsidR="00000000" w:rsidDel="00000000" w:rsidP="00000000" w:rsidRDefault="00000000" w:rsidRPr="00000000" w14:paraId="0000016F">
      <w:pPr>
        <w:pStyle w:val="Heading1"/>
        <w:keepNext w:val="1"/>
        <w:keepLines w:val="1"/>
        <w:numPr>
          <w:ilvl w:val="0"/>
          <w:numId w:val="12"/>
        </w:numPr>
        <w:spacing w:before="240" w:lineRule="auto"/>
        <w:ind w:left="720" w:hanging="360"/>
        <w:jc w:val="both"/>
        <w:rPr/>
      </w:pPr>
      <w:bookmarkStart w:colFirst="0" w:colLast="0" w:name="_tyjcwt" w:id="237"/>
      <w:bookmarkEnd w:id="237"/>
      <w:r w:rsidDel="00000000" w:rsidR="00000000" w:rsidRPr="00000000">
        <w:rPr>
          <w:sz w:val="36"/>
          <w:szCs w:val="36"/>
          <w:rtl w:val="0"/>
        </w:rPr>
        <w:t xml:space="preserve">Future work</w:t>
        <w:br w:type="textWrapping"/>
        <w:br w:type="textWrapping"/>
      </w:r>
      <w:r w:rsidDel="00000000" w:rsidR="00000000" w:rsidRPr="00000000">
        <w:rPr>
          <w:rtl w:val="0"/>
        </w:rPr>
      </w:r>
    </w:p>
    <w:tbl>
      <w:tblPr>
        <w:tblStyle w:val="Table2"/>
        <w:tblW w:w="9340.0" w:type="dxa"/>
        <w:jc w:val="left"/>
        <w:tblInd w:w="0.0" w:type="dxa"/>
        <w:tblLayout w:type="fixed"/>
        <w:tblLook w:val="0400"/>
      </w:tblPr>
      <w:tblGrid>
        <w:gridCol w:w="2117"/>
        <w:gridCol w:w="3827"/>
        <w:gridCol w:w="1696"/>
        <w:gridCol w:w="1700"/>
        <w:tblGridChange w:id="0">
          <w:tblGrid>
            <w:gridCol w:w="2117"/>
            <w:gridCol w:w="3827"/>
            <w:gridCol w:w="1696"/>
            <w:gridCol w:w="17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jc w:val="both"/>
              <w:rPr/>
            </w:pPr>
            <w:r w:rsidDel="00000000" w:rsidR="00000000" w:rsidRPr="00000000">
              <w:rPr>
                <w:rtl w:val="0"/>
              </w:rPr>
              <w:t xml:space="preserve">Future features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jc w:val="both"/>
              <w:rPr/>
            </w:pPr>
            <w:r w:rsidDel="00000000" w:rsidR="00000000" w:rsidRPr="00000000">
              <w:rPr>
                <w:rtl w:val="0"/>
              </w:rPr>
              <w:t xml:space="preserve"> Purpose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jc w:val="both"/>
              <w:rPr/>
            </w:pPr>
            <w:r w:rsidDel="00000000" w:rsidR="00000000" w:rsidRPr="00000000">
              <w:rPr>
                <w:rtl w:val="0"/>
              </w:rPr>
              <w:t xml:space="preserve">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jc w:val="both"/>
              <w:rPr/>
            </w:pPr>
            <w:r w:rsidDel="00000000" w:rsidR="00000000" w:rsidRPr="00000000">
              <w:rPr>
                <w:rtl w:val="0"/>
              </w:rPr>
              <w:t xml:space="preserve">Timeframe</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jc w:val="both"/>
              <w:rPr/>
            </w:pPr>
            <w:r w:rsidDel="00000000" w:rsidR="00000000" w:rsidRPr="00000000">
              <w:rPr>
                <w:rtl w:val="0"/>
              </w:rPr>
              <w:t xml:space="preserve">Adaptive learning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jc w:val="both"/>
              <w:rPr/>
            </w:pPr>
            <w:r w:rsidDel="00000000" w:rsidR="00000000" w:rsidRPr="00000000">
              <w:rPr>
                <w:rtl w:val="0"/>
              </w:rPr>
              <w:t xml:space="preserve">Gamified with “leveling up” when a student gets a number of questions right they get “experience”. More experience will increase your level and increased levels will mean </w:t>
            </w:r>
            <w:r w:rsidDel="00000000" w:rsidR="00000000" w:rsidRPr="00000000">
              <w:rPr>
                <w:rtl w:val="0"/>
              </w:rPr>
              <w:t xml:space="preserve">harder questions</w:t>
            </w:r>
            <w:r w:rsidDel="00000000" w:rsidR="00000000" w:rsidRPr="00000000">
              <w:rPr>
                <w:rtl w:val="0"/>
              </w:rPr>
              <w:t xml:space="preserve">) overall. Every student has their progress individually tracked and stored on the cloud server.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jc w:val="both"/>
              <w:rPr/>
            </w:pPr>
            <w:r w:rsidDel="00000000" w:rsidR="00000000" w:rsidRPr="00000000">
              <w:rPr>
                <w:rtl w:val="0"/>
              </w:rPr>
              <w:t xml:space="preserve">A bit early for AI in lesson flow. But it's worth looking at the data needed for 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jc w:val="both"/>
              <w:rPr>
                <w:ins w:author="Layla Sabourian" w:id="1" w:date="2020-01-04T15:17:23Z"/>
              </w:rPr>
            </w:pPr>
            <w:r w:rsidDel="00000000" w:rsidR="00000000" w:rsidRPr="00000000">
              <w:rPr>
                <w:rtl w:val="0"/>
              </w:rPr>
              <w:t xml:space="preserve">During the developing phase</w:t>
            </w:r>
            <w:ins w:author="Layla Sabourian" w:id="1" w:date="2020-01-04T15:17:23Z">
              <w:r w:rsidDel="00000000" w:rsidR="00000000" w:rsidRPr="00000000">
                <w:rPr>
                  <w:rtl w:val="0"/>
                </w:rPr>
              </w:r>
            </w:ins>
          </w:p>
          <w:p w:rsidR="00000000" w:rsidDel="00000000" w:rsidP="00000000" w:rsidRDefault="00000000" w:rsidRPr="00000000" w14:paraId="00000178">
            <w:pPr>
              <w:jc w:val="both"/>
              <w:rPr>
                <w:ins w:author="Layla Sabourian" w:id="1" w:date="2020-01-04T15:17:23Z"/>
              </w:rPr>
            </w:pPr>
            <w:ins w:author="Layla Sabourian" w:id="1" w:date="2020-01-04T15:17:23Z">
              <w:r w:rsidDel="00000000" w:rsidR="00000000" w:rsidRPr="00000000">
                <w:rPr>
                  <w:rtl w:val="0"/>
                </w:rPr>
              </w:r>
            </w:ins>
          </w:p>
          <w:p w:rsidR="00000000" w:rsidDel="00000000" w:rsidP="00000000" w:rsidRDefault="00000000" w:rsidRPr="00000000" w14:paraId="00000179">
            <w:pPr>
              <w:jc w:val="both"/>
              <w:rPr/>
            </w:pPr>
            <w:ins w:author="Layla Sabourian" w:id="1" w:date="2020-01-04T15:17:23Z">
              <w:r w:rsidDel="00000000" w:rsidR="00000000" w:rsidRPr="00000000">
                <w:rPr>
                  <w:rtl w:val="0"/>
                </w:rPr>
                <w:t xml:space="preserve">Here we have to make sure the </w:t>
              </w:r>
              <w:r w:rsidDel="00000000" w:rsidR="00000000" w:rsidRPr="00000000">
                <w:rPr>
                  <w:rtl w:val="0"/>
                </w:rPr>
                <w:t xml:space="preserve">capabilities</w:t>
              </w:r>
              <w:r w:rsidDel="00000000" w:rsidR="00000000" w:rsidRPr="00000000">
                <w:rPr>
                  <w:rtl w:val="0"/>
                </w:rPr>
                <w:t xml:space="preserve"> needed to be added now,  which ideas if any can already be implemented from Ashkans’ list? Please ru those ideas by Haining</w:t>
              </w:r>
            </w:ins>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jc w:val="both"/>
              <w:rPr/>
            </w:pPr>
            <w:r w:rsidDel="00000000" w:rsidR="00000000" w:rsidRPr="00000000">
              <w:rPr>
                <w:rtl w:val="0"/>
              </w:rPr>
              <w:t xml:space="preserve">AR, Object Detection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jc w:val="both"/>
              <w:rPr/>
            </w:pPr>
            <w:r w:rsidDel="00000000" w:rsidR="00000000" w:rsidRPr="00000000">
              <w:rPr>
                <w:rtl w:val="0"/>
              </w:rPr>
              <w:t xml:space="preserve">Users can see calories and information about an ingredient or dish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jc w:val="both"/>
              <w:rPr/>
            </w:pPr>
            <w:r w:rsidDel="00000000" w:rsidR="00000000" w:rsidRPr="00000000">
              <w:rPr>
                <w:rtl w:val="0"/>
              </w:rPr>
              <w:t xml:space="preserve">Only a priority, if this proves useful for the current product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jc w:val="both"/>
              <w:rPr/>
            </w:pPr>
            <w:r w:rsidDel="00000000" w:rsidR="00000000" w:rsidRPr="00000000">
              <w:rPr>
                <w:rtl w:val="0"/>
              </w:rPr>
              <w:t xml:space="preserve">During the design and developing phase, could be after launch</w:t>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jc w:val="both"/>
              <w:rPr/>
            </w:pPr>
            <w:r w:rsidDel="00000000" w:rsidR="00000000" w:rsidRPr="00000000">
              <w:rPr>
                <w:rtl w:val="0"/>
              </w:rPr>
              <w:t xml:space="preserve">Thermometer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jc w:val="both"/>
              <w:rPr/>
            </w:pPr>
            <w:r w:rsidDel="00000000" w:rsidR="00000000" w:rsidRPr="00000000">
              <w:rPr>
                <w:rtl w:val="0"/>
              </w:rPr>
              <w:t xml:space="preserve">Users will be able to select a recipe, which alerts the oven and burners via Bluetooth to adjust the temperature according to the recipe. Then, users will get to see in real-time on the app how the oven is heating up.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jc w:val="both"/>
              <w:rPr/>
            </w:pPr>
            <w:r w:rsidDel="00000000" w:rsidR="00000000" w:rsidRPr="00000000">
              <w:rPr>
                <w:rtl w:val="0"/>
              </w:rPr>
              <w:t xml:space="preserve">Not really a priority, since the lessons should still work without this 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jc w:val="both"/>
              <w:rPr/>
            </w:pPr>
            <w:r w:rsidDel="00000000" w:rsidR="00000000" w:rsidRPr="00000000">
              <w:rPr>
                <w:rtl w:val="0"/>
              </w:rPr>
              <w:t xml:space="preserve">After launch</w:t>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jc w:val="both"/>
              <w:rPr/>
            </w:pPr>
            <w:r w:rsidDel="00000000" w:rsidR="00000000" w:rsidRPr="00000000">
              <w:rPr>
                <w:rtl w:val="0"/>
              </w:rPr>
              <w:t xml:space="preserve">Typing game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spacing w:line="276" w:lineRule="auto"/>
              <w:jc w:val="both"/>
              <w:rPr/>
            </w:pPr>
            <w:r w:rsidDel="00000000" w:rsidR="00000000" w:rsidRPr="00000000">
              <w:rPr>
                <w:rtl w:val="0"/>
              </w:rPr>
              <w:t xml:space="preserve">We would like to add a small game after the recipe has been completed to teach kids how to type on a keyboard. The idea would be to have them type the recipe in a document and print it. The user can choose to display, or not, a keyboard on the screen to help him find the letters (letter to type can be magnified).</w:t>
            </w:r>
          </w:p>
          <w:p w:rsidR="00000000" w:rsidDel="00000000" w:rsidP="00000000" w:rsidRDefault="00000000" w:rsidRPr="00000000" w14:paraId="00000184">
            <w:pPr>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jc w:val="both"/>
              <w:rPr>
                <w:ins w:author="Layla Sabourian" w:id="2" w:date="2020-01-04T15:18:12Z"/>
              </w:rPr>
            </w:pPr>
            <w:r w:rsidDel="00000000" w:rsidR="00000000" w:rsidRPr="00000000">
              <w:rPr>
                <w:rtl w:val="0"/>
              </w:rPr>
              <w:t xml:space="preserve">After launch</w:t>
            </w:r>
            <w:ins w:author="Layla Sabourian" w:id="2" w:date="2020-01-04T15:18:12Z">
              <w:commentRangeStart w:id="15"/>
              <w:r w:rsidDel="00000000" w:rsidR="00000000" w:rsidRPr="00000000">
                <w:rPr>
                  <w:rtl w:val="0"/>
                </w:rPr>
              </w:r>
            </w:ins>
          </w:p>
          <w:p w:rsidR="00000000" w:rsidDel="00000000" w:rsidP="00000000" w:rsidRDefault="00000000" w:rsidRPr="00000000" w14:paraId="00000187">
            <w:pPr>
              <w:jc w:val="both"/>
              <w:rPr/>
            </w:pP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pStyle w:val="Heading1"/>
        <w:keepNext w:val="1"/>
        <w:keepLines w:val="1"/>
        <w:numPr>
          <w:ilvl w:val="0"/>
          <w:numId w:val="12"/>
        </w:numPr>
        <w:spacing w:before="240" w:lineRule="auto"/>
        <w:ind w:left="720" w:hanging="360"/>
        <w:jc w:val="both"/>
        <w:rPr/>
      </w:pPr>
      <w:bookmarkStart w:colFirst="0" w:colLast="0" w:name="_30j0zll" w:id="236"/>
      <w:bookmarkEnd w:id="236"/>
      <w:r w:rsidDel="00000000" w:rsidR="00000000" w:rsidRPr="00000000">
        <w:rPr>
          <w:sz w:val="36"/>
          <w:szCs w:val="36"/>
          <w:rtl w:val="0"/>
        </w:rPr>
        <w:t xml:space="preserve">Appendix</w:t>
        <w:br w:type="textWrapping"/>
      </w:r>
      <w:r w:rsidDel="00000000" w:rsidR="00000000" w:rsidRPr="00000000">
        <w:rPr>
          <w:rtl w:val="0"/>
        </w:rPr>
      </w:r>
    </w:p>
    <w:p w:rsidR="00000000" w:rsidDel="00000000" w:rsidP="00000000" w:rsidRDefault="00000000" w:rsidRPr="00000000" w14:paraId="0000018B">
      <w:pPr>
        <w:keepNext w:val="1"/>
        <w:keepLines w:val="1"/>
        <w:numPr>
          <w:ilvl w:val="1"/>
          <w:numId w:val="12"/>
        </w:numPr>
        <w:spacing w:before="240" w:lineRule="auto"/>
        <w:ind w:left="1440" w:hanging="360"/>
        <w:jc w:val="both"/>
        <w:rPr>
          <w:sz w:val="24"/>
          <w:szCs w:val="24"/>
        </w:rPr>
      </w:pPr>
      <w:bookmarkStart w:colFirst="0" w:colLast="0" w:name="_bh4oltjbbfrs" w:id="238"/>
      <w:bookmarkEnd w:id="238"/>
      <w:r w:rsidDel="00000000" w:rsidR="00000000" w:rsidRPr="00000000">
        <w:rPr>
          <w:rtl w:val="0"/>
        </w:rPr>
        <w:t xml:space="preserve">C</w:t>
      </w:r>
      <w:r w:rsidDel="00000000" w:rsidR="00000000" w:rsidRPr="00000000">
        <w:rPr>
          <w:rtl w:val="0"/>
        </w:rPr>
        <w:t xml:space="preserve">ustom  Attributes Types</w:t>
        <w:br w:type="textWrapping"/>
        <w:t xml:space="preserve">We have used various custom </w:t>
      </w:r>
      <w:r w:rsidDel="00000000" w:rsidR="00000000" w:rsidRPr="00000000">
        <w:rPr>
          <w:i w:val="1"/>
          <w:rtl w:val="0"/>
        </w:rPr>
        <w:t xml:space="preserve">type </w:t>
      </w:r>
      <w:r w:rsidDel="00000000" w:rsidR="00000000" w:rsidRPr="00000000">
        <w:rPr>
          <w:rtl w:val="0"/>
        </w:rPr>
        <w:t xml:space="preserve">attributes to denote in order to  have a consistent view of the document</w:t>
      </w:r>
    </w:p>
    <w:p w:rsidR="00000000" w:rsidDel="00000000" w:rsidP="00000000" w:rsidRDefault="00000000" w:rsidRPr="00000000" w14:paraId="0000018C">
      <w:pPr>
        <w:numPr>
          <w:ilvl w:val="1"/>
          <w:numId w:val="9"/>
        </w:numPr>
        <w:ind w:left="1440" w:hanging="360"/>
        <w:jc w:val="both"/>
        <w:rPr/>
      </w:pPr>
      <w:r w:rsidDel="00000000" w:rsidR="00000000" w:rsidRPr="00000000">
        <w:rPr>
          <w:i w:val="1"/>
          <w:rtl w:val="0"/>
        </w:rPr>
        <w:t xml:space="preserve">type:[Capitalized class name] </w:t>
      </w:r>
      <w:r w:rsidDel="00000000" w:rsidR="00000000" w:rsidRPr="00000000">
        <w:rPr>
          <w:rtl w:val="0"/>
        </w:rPr>
        <w:t xml:space="preserve">(eg type:Country) referring to the Country entity</w:t>
      </w:r>
    </w:p>
    <w:p w:rsidR="00000000" w:rsidDel="00000000" w:rsidP="00000000" w:rsidRDefault="00000000" w:rsidRPr="00000000" w14:paraId="0000018D">
      <w:pPr>
        <w:numPr>
          <w:ilvl w:val="1"/>
          <w:numId w:val="9"/>
        </w:numPr>
        <w:ind w:left="1440" w:hanging="360"/>
        <w:jc w:val="both"/>
        <w:rPr/>
      </w:pPr>
      <w:r w:rsidDel="00000000" w:rsidR="00000000" w:rsidRPr="00000000">
        <w:rPr>
          <w:i w:val="1"/>
          <w:rtl w:val="0"/>
        </w:rPr>
        <w:t xml:space="preserve">type:collection</w:t>
      </w:r>
      <w:r w:rsidDel="00000000" w:rsidR="00000000" w:rsidRPr="00000000">
        <w:rPr>
          <w:rtl w:val="0"/>
        </w:rPr>
        <w:t xml:space="preserve">: one or more occurrence of the attribute</w:t>
      </w:r>
    </w:p>
    <w:p w:rsidR="00000000" w:rsidDel="00000000" w:rsidP="00000000" w:rsidRDefault="00000000" w:rsidRPr="00000000" w14:paraId="0000018E">
      <w:pPr>
        <w:numPr>
          <w:ilvl w:val="1"/>
          <w:numId w:val="9"/>
        </w:numPr>
        <w:ind w:left="1440" w:hanging="360"/>
        <w:jc w:val="both"/>
        <w:rPr/>
      </w:pPr>
      <w:r w:rsidDel="00000000" w:rsidR="00000000" w:rsidRPr="00000000">
        <w:rPr>
          <w:i w:val="1"/>
          <w:rtl w:val="0"/>
        </w:rPr>
        <w:t xml:space="preserve">type:text</w:t>
      </w:r>
      <w:r w:rsidDel="00000000" w:rsidR="00000000" w:rsidRPr="00000000">
        <w:rPr>
          <w:rtl w:val="0"/>
        </w:rPr>
        <w:t xml:space="preserve">: Data will be inputted as text</w:t>
      </w:r>
    </w:p>
    <w:p w:rsidR="00000000" w:rsidDel="00000000" w:rsidP="00000000" w:rsidRDefault="00000000" w:rsidRPr="00000000" w14:paraId="0000018F">
      <w:pPr>
        <w:numPr>
          <w:ilvl w:val="1"/>
          <w:numId w:val="9"/>
        </w:numPr>
        <w:ind w:left="1440" w:hanging="360"/>
        <w:jc w:val="both"/>
        <w:rPr/>
      </w:pPr>
      <w:r w:rsidDel="00000000" w:rsidR="00000000" w:rsidRPr="00000000">
        <w:rPr>
          <w:i w:val="1"/>
          <w:rtl w:val="0"/>
        </w:rPr>
        <w:t xml:space="preserve">type:image</w:t>
      </w:r>
      <w:r w:rsidDel="00000000" w:rsidR="00000000" w:rsidRPr="00000000">
        <w:rPr>
          <w:rtl w:val="0"/>
        </w:rPr>
        <w:t xml:space="preserve">: Data will be inputted in the form of File</w:t>
      </w:r>
    </w:p>
    <w:p w:rsidR="00000000" w:rsidDel="00000000" w:rsidP="00000000" w:rsidRDefault="00000000" w:rsidRPr="00000000" w14:paraId="00000190">
      <w:pPr>
        <w:numPr>
          <w:ilvl w:val="1"/>
          <w:numId w:val="9"/>
        </w:numPr>
        <w:ind w:left="1440" w:hanging="360"/>
        <w:jc w:val="both"/>
        <w:rPr/>
      </w:pPr>
      <w:r w:rsidDel="00000000" w:rsidR="00000000" w:rsidRPr="00000000">
        <w:rPr>
          <w:i w:val="1"/>
          <w:rtl w:val="0"/>
        </w:rPr>
        <w:t xml:space="preserve">type:A -&gt; type:B</w:t>
      </w:r>
      <w:r w:rsidDel="00000000" w:rsidR="00000000" w:rsidRPr="00000000">
        <w:rPr>
          <w:rtl w:val="0"/>
        </w:rPr>
        <w:t xml:space="preserve"> (eg type:text -&gt; type:audio) Given attribute A can also be type of B</w:t>
      </w:r>
    </w:p>
    <w:p w:rsidR="00000000" w:rsidDel="00000000" w:rsidP="00000000" w:rsidRDefault="00000000" w:rsidRPr="00000000" w14:paraId="00000191">
      <w:pPr>
        <w:numPr>
          <w:ilvl w:val="1"/>
          <w:numId w:val="9"/>
        </w:numPr>
        <w:ind w:left="1440" w:hanging="360"/>
        <w:jc w:val="both"/>
        <w:rPr/>
      </w:pPr>
      <w:r w:rsidDel="00000000" w:rsidR="00000000" w:rsidRPr="00000000">
        <w:rPr>
          <w:rtl w:val="0"/>
        </w:rPr>
        <w:t xml:space="preserve">type:video</w:t>
      </w:r>
    </w:p>
    <w:p w:rsidR="00000000" w:rsidDel="00000000" w:rsidP="00000000" w:rsidRDefault="00000000" w:rsidRPr="00000000" w14:paraId="00000192">
      <w:pPr>
        <w:numPr>
          <w:ilvl w:val="2"/>
          <w:numId w:val="9"/>
        </w:numPr>
        <w:spacing w:after="0" w:afterAutospacing="0"/>
        <w:ind w:left="2160" w:hanging="360"/>
        <w:jc w:val="both"/>
        <w:rPr/>
      </w:pPr>
      <w:r w:rsidDel="00000000" w:rsidR="00000000" w:rsidRPr="00000000">
        <w:rPr>
          <w:rtl w:val="0"/>
        </w:rPr>
        <w:t xml:space="preserve">Will be inputted in video format</w:t>
      </w:r>
    </w:p>
    <w:p w:rsidR="00000000" w:rsidDel="00000000" w:rsidP="00000000" w:rsidRDefault="00000000" w:rsidRPr="00000000" w14:paraId="00000193">
      <w:pPr>
        <w:keepNext w:val="1"/>
        <w:keepLines w:val="1"/>
        <w:numPr>
          <w:ilvl w:val="2"/>
          <w:numId w:val="9"/>
        </w:numPr>
        <w:spacing w:after="0" w:afterAutospacing="0" w:before="0" w:beforeAutospacing="0" w:lineRule="auto"/>
        <w:ind w:left="2160" w:hanging="360"/>
        <w:jc w:val="both"/>
        <w:rPr/>
      </w:pPr>
      <w:bookmarkStart w:colFirst="0" w:colLast="0" w:name="_inpbybxmv13n" w:id="61"/>
      <w:bookmarkEnd w:id="61"/>
      <w:r w:rsidDel="00000000" w:rsidR="00000000" w:rsidRPr="00000000">
        <w:rPr>
          <w:highlight w:val="yellow"/>
          <w:rtl w:val="0"/>
        </w:rPr>
        <w:t xml:space="preserve">adaptive video format to make stream smoother may be aws media convert</w:t>
      </w:r>
      <w:r w:rsidDel="00000000" w:rsidR="00000000" w:rsidRPr="00000000">
        <w:rPr>
          <w:rtl w:val="0"/>
        </w:rPr>
        <w:br w:type="textWrapping"/>
      </w:r>
    </w:p>
    <w:p w:rsidR="00000000" w:rsidDel="00000000" w:rsidP="00000000" w:rsidRDefault="00000000" w:rsidRPr="00000000" w14:paraId="00000194">
      <w:pPr>
        <w:keepNext w:val="1"/>
        <w:keepLines w:val="1"/>
        <w:numPr>
          <w:ilvl w:val="2"/>
          <w:numId w:val="9"/>
        </w:numPr>
        <w:spacing w:before="0" w:beforeAutospacing="0" w:lineRule="auto"/>
        <w:ind w:left="2160" w:hanging="360"/>
        <w:jc w:val="both"/>
        <w:rPr>
          <w:color w:val="2f5496"/>
        </w:rPr>
      </w:pPr>
      <w:bookmarkStart w:colFirst="0" w:colLast="0" w:name="_fc1kfx39iyw5" w:id="239"/>
      <w:bookmarkEnd w:id="239"/>
      <w:r w:rsidDel="00000000" w:rsidR="00000000" w:rsidRPr="00000000">
        <w:rPr>
          <w:color w:val="2f5496"/>
          <w:rtl w:val="0"/>
        </w:rPr>
        <w:t xml:space="preserve">Need agency input what type of video format is good to be uploaded to the cms system</w:t>
      </w: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tish Rai" w:id="8" w:date="2019-12-29T17:12:22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discussion since there are many challenges in these systems from recipe creation to question attempt each will be differ from user to user basis</w:t>
      </w:r>
    </w:p>
  </w:comment>
  <w:comment w:author="Nitish Rai" w:id="9" w:date="2019-12-29T17:13:27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prepare this content</w:t>
      </w:r>
    </w:p>
  </w:comment>
  <w:comment w:author="Layla Sabourian" w:id="15" w:date="2020-01-04T15:18:52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remember having talked about the typing game, where did you guys get this from?  Also for future we should talk about the AI, what will the app do once we have all of the data with the AI/Adaptive learning features?</w:t>
      </w:r>
    </w:p>
  </w:comment>
  <w:comment w:author="Nitish Rai" w:id="6" w:date="2020-01-04T09:24:00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include freemium version also</w:t>
      </w:r>
    </w:p>
  </w:comment>
  <w:comment w:author="Nitish Rai" w:id="7" w:date="2020-01-04T09:26:11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pick up random questions for that particular grade student. Also, we need user flow for the same</w:t>
      </w:r>
    </w:p>
  </w:comment>
  <w:comment w:author="Nitish Rai" w:id="0" w:date="2020-01-04T09:24:36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Prd checking breakpoint</w:t>
      </w:r>
    </w:p>
  </w:comment>
  <w:comment w:author="Layla Sabourian" w:id="1" w:date="2020-01-04T15:14:05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not sure whether we really need this feature, do other apps have it? Can you guys check into it?</w:t>
      </w:r>
    </w:p>
  </w:comment>
  <w:comment w:author="Malka Rivka Atkins" w:id="4" w:date="2019-12-31T16:47:51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 right now all ingredients will have a trigger option</w:t>
      </w:r>
    </w:p>
  </w:comment>
  <w:comment w:author="Malka Rivka Atkins" w:id="10" w:date="2019-12-29T16:59:55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voice-overs and detailed visuals available to all students or does the teacher need to specify that a student has special needs?</w:t>
      </w:r>
    </w:p>
  </w:comment>
  <w:comment w:author="Nitish Rai" w:id="11" w:date="2019-12-29T17:02:09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detailed visuals? how they will be created at first place ? and how they will assigned to recipe  and other stuffs?</w:t>
      </w:r>
    </w:p>
  </w:comment>
  <w:comment w:author="Malka Rivka Atkins" w:id="12" w:date="2019-12-29T17:02:19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to speech? this is harder for questions that have an image (like 47.png)</w:t>
      </w:r>
    </w:p>
  </w:comment>
  <w:comment w:author="Nitish Rai" w:id="13" w:date="2019-12-29T17:03:24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how they will attempt this type of question? 47.png one</w:t>
      </w:r>
    </w:p>
  </w:comment>
  <w:comment w:author="Layla Sabourian" w:id="14" w:date="2020-01-04T15:17:11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this to future work?</w:t>
      </w:r>
    </w:p>
  </w:comment>
  <w:comment w:author="Malka Rivka Atkins" w:id="5" w:date="2020-01-02T19:25:37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whom account payment will be deduceted (copied from questionnaire)</w:t>
      </w:r>
    </w:p>
  </w:comment>
  <w:comment w:author="Nitish Rai" w:id="3" w:date="2020-01-03T09:11:43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Mockup Not Ready yet</w:t>
      </w:r>
    </w:p>
  </w:comment>
  <w:comment w:author="Nitish Rai" w:id="2" w:date="2020-01-03T09:11:56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Mockup not ready yet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2">
    <w:lvl w:ilvl="0">
      <w:start w:val="1"/>
      <w:numFmt w:val="decimal"/>
      <w:lvlText w:val="%1."/>
      <w:lvlJc w:val="right"/>
      <w:pPr>
        <w:ind w:left="720" w:hanging="360"/>
      </w:pPr>
      <w:rPr>
        <w:sz w:val="36"/>
        <w:szCs w:val="36"/>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sz w:val="24"/>
        <w:szCs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20" w:hanging="360"/>
      <w:jc w:val="both"/>
    </w:pPr>
    <w:rPr/>
  </w:style>
  <w:style w:type="paragraph" w:styleId="Heading2">
    <w:name w:val="heading 2"/>
    <w:basedOn w:val="Normal"/>
    <w:next w:val="Normal"/>
    <w:pPr>
      <w:keepNext w:val="1"/>
      <w:keepLines w:val="1"/>
      <w:spacing w:before="240" w:lineRule="auto"/>
      <w:ind w:left="1440" w:hanging="360"/>
      <w:jc w:val="both"/>
    </w:pPr>
    <w:rPr/>
  </w:style>
  <w:style w:type="paragraph" w:styleId="Heading3">
    <w:name w:val="heading 3"/>
    <w:basedOn w:val="Normal"/>
    <w:next w:val="Normal"/>
    <w:pPr>
      <w:keepNext w:val="1"/>
      <w:keepLines w:val="1"/>
      <w:spacing w:before="240" w:lineRule="auto"/>
      <w:ind w:left="2160" w:hanging="360"/>
      <w:jc w:val="both"/>
    </w:pPr>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elish.com/" TargetMode="External"/><Relationship Id="rId22" Type="http://schemas.openxmlformats.org/officeDocument/2006/relationships/header" Target="header1.xml"/><Relationship Id="rId21" Type="http://schemas.openxmlformats.org/officeDocument/2006/relationships/header" Target="header3.xml"/><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p.chefkoochooloo.com/" TargetMode="External"/><Relationship Id="rId26" Type="http://schemas.openxmlformats.org/officeDocument/2006/relationships/footer" Target="footer2.xml"/><Relationship Id="rId25"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png"/><Relationship Id="rId11" Type="http://schemas.openxmlformats.org/officeDocument/2006/relationships/hyperlink" Target="mailto:oroinigo@gmail.com" TargetMode="External"/><Relationship Id="rId10" Type="http://schemas.openxmlformats.org/officeDocument/2006/relationships/hyperlink" Target="https://portal.chefkoochooloo.com/users/sign_in" TargetMode="External"/><Relationship Id="rId13" Type="http://schemas.openxmlformats.org/officeDocument/2006/relationships/hyperlink" Target="https://drive.google.com/file/d/1KYLEIg6Wke0aIs8pEo2r93Fqn5oYuCbP/view" TargetMode="External"/><Relationship Id="rId12" Type="http://schemas.openxmlformats.org/officeDocument/2006/relationships/hyperlink" Target="https://demos.1stplayable.com/?usr=21" TargetMode="External"/><Relationship Id="rId15" Type="http://schemas.openxmlformats.org/officeDocument/2006/relationships/hyperlink" Target="https://drive.google.com/file/d/1KYLEIg6Wke0aIs8pEo2r93Fqn5oYuCbP/view" TargetMode="External"/><Relationship Id="rId14" Type="http://schemas.openxmlformats.org/officeDocument/2006/relationships/hyperlink" Target="https://drive.google.com/file/d/1KYLEIg6Wke0aIs8pEo2r93Fqn5oYuCbP/view" TargetMode="External"/><Relationship Id="rId17" Type="http://schemas.openxmlformats.org/officeDocument/2006/relationships/image" Target="media/image4.jpg"/><Relationship Id="rId16" Type="http://schemas.openxmlformats.org/officeDocument/2006/relationships/hyperlink" Target="https://drive.google.com/open?id=1f0hn4-ZkVa9HRzz0RACLKSqALilCugQ1" TargetMode="External"/><Relationship Id="rId19" Type="http://schemas.openxmlformats.org/officeDocument/2006/relationships/hyperlink" Target="https://chicory.co/"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